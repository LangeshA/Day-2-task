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E88C" w14:textId="77777777" w:rsidR="00A752D5" w:rsidRPr="00A752D5" w:rsidRDefault="00A752D5" w:rsidP="00A752D5">
      <w:pPr>
        <w:shd w:val="clear" w:color="auto" w:fill="FFFFFF"/>
        <w:spacing w:after="0" w:line="240" w:lineRule="auto"/>
        <w:textAlignment w:val="baseline"/>
        <w:outlineLvl w:val="0"/>
        <w:rPr>
          <w:rFonts w:ascii="Arial" w:eastAsia="Times New Roman" w:hAnsi="Arial" w:cs="Times New Roman"/>
          <w:b/>
          <w:bCs/>
          <w:kern w:val="36"/>
          <w:sz w:val="36"/>
          <w:szCs w:val="36"/>
          <w14:ligatures w14:val="none"/>
        </w:rPr>
      </w:pPr>
      <w:r w:rsidRPr="00A752D5">
        <w:rPr>
          <w:rFonts w:ascii="Arial" w:eastAsia="Times New Roman" w:hAnsi="Arial" w:cs="Times New Roman"/>
          <w:b/>
          <w:bCs/>
          <w:kern w:val="36"/>
          <w:sz w:val="36"/>
          <w:szCs w:val="36"/>
          <w14:ligatures w14:val="none"/>
        </w:rPr>
        <w:t>Differences between Document and Window Objects</w:t>
      </w:r>
    </w:p>
    <w:p w14:paraId="21207453" w14:textId="77777777" w:rsidR="00A752D5" w:rsidRPr="00856C03" w:rsidRDefault="00A752D5" w:rsidP="00A752D5">
      <w:pPr>
        <w:pStyle w:val="Heading2"/>
        <w:rPr>
          <w:color w:val="auto"/>
        </w:rPr>
      </w:pPr>
    </w:p>
    <w:p w14:paraId="27E97C3E" w14:textId="77777777" w:rsidR="00A752D5" w:rsidRPr="00856C03" w:rsidRDefault="00A752D5" w:rsidP="00A752D5"/>
    <w:p w14:paraId="254FD3C3" w14:textId="77777777" w:rsidR="00A752D5" w:rsidRPr="00856C03" w:rsidRDefault="00A752D5" w:rsidP="00A752D5">
      <w:pPr>
        <w:pStyle w:val="Heading2"/>
        <w:numPr>
          <w:ilvl w:val="0"/>
          <w:numId w:val="1"/>
        </w:numPr>
        <w:shd w:val="clear" w:color="auto" w:fill="FFFFFF"/>
        <w:spacing w:before="0"/>
        <w:textAlignment w:val="baseline"/>
        <w:rPr>
          <w:rFonts w:ascii="Nunito" w:hAnsi="Nunito"/>
          <w:color w:val="auto"/>
          <w:spacing w:val="2"/>
        </w:rPr>
      </w:pPr>
      <w:r w:rsidRPr="00856C03">
        <w:rPr>
          <w:rStyle w:val="Strong"/>
          <w:rFonts w:ascii="Nunito" w:hAnsi="Nunito"/>
          <w:color w:val="auto"/>
          <w:spacing w:val="2"/>
          <w:bdr w:val="none" w:sz="0" w:space="0" w:color="auto" w:frame="1"/>
        </w:rPr>
        <w:t>Document Object:</w:t>
      </w:r>
    </w:p>
    <w:p w14:paraId="027B9D96" w14:textId="77777777" w:rsidR="00A752D5" w:rsidRPr="00856C03" w:rsidRDefault="00A752D5" w:rsidP="00A752D5">
      <w:pPr>
        <w:pStyle w:val="NormalWeb"/>
        <w:shd w:val="clear" w:color="auto" w:fill="FFFFFF"/>
        <w:spacing w:before="0" w:beforeAutospacing="0" w:after="0" w:afterAutospacing="0"/>
        <w:textAlignment w:val="baseline"/>
        <w:rPr>
          <w:rFonts w:ascii="Nunito" w:hAnsi="Nunito"/>
          <w:spacing w:val="2"/>
          <w:sz w:val="26"/>
          <w:szCs w:val="26"/>
        </w:rPr>
      </w:pPr>
      <w:r w:rsidRPr="00856C03">
        <w:rPr>
          <w:rFonts w:ascii="Nunito" w:hAnsi="Nunito"/>
          <w:spacing w:val="2"/>
          <w:sz w:val="26"/>
          <w:szCs w:val="26"/>
          <w:bdr w:val="none" w:sz="0" w:space="0" w:color="auto" w:frame="1"/>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sidRPr="00856C03">
        <w:rPr>
          <w:rStyle w:val="Strong"/>
          <w:rFonts w:ascii="Nunito" w:hAnsi="Nunito"/>
          <w:spacing w:val="2"/>
          <w:sz w:val="26"/>
          <w:szCs w:val="26"/>
          <w:bdr w:val="none" w:sz="0" w:space="0" w:color="auto" w:frame="1"/>
        </w:rPr>
        <w:t>window.document </w:t>
      </w:r>
      <w:r w:rsidRPr="00856C03">
        <w:rPr>
          <w:rFonts w:ascii="Nunito" w:hAnsi="Nunito"/>
          <w:spacing w:val="2"/>
          <w:sz w:val="26"/>
          <w:szCs w:val="26"/>
          <w:bdr w:val="none" w:sz="0" w:space="0" w:color="auto" w:frame="1"/>
        </w:rPr>
        <w:t>or just</w:t>
      </w:r>
      <w:r w:rsidRPr="00856C03">
        <w:rPr>
          <w:rStyle w:val="Strong"/>
          <w:rFonts w:ascii="Nunito" w:hAnsi="Nunito"/>
          <w:spacing w:val="2"/>
          <w:sz w:val="26"/>
          <w:szCs w:val="26"/>
          <w:bdr w:val="none" w:sz="0" w:space="0" w:color="auto" w:frame="1"/>
        </w:rPr>
        <w:t> document.</w:t>
      </w:r>
    </w:p>
    <w:p w14:paraId="5B592A61" w14:textId="77777777" w:rsidR="00A752D5" w:rsidRPr="00856C03" w:rsidRDefault="00A752D5" w:rsidP="00A752D5">
      <w:pPr>
        <w:pStyle w:val="NormalWeb"/>
        <w:shd w:val="clear" w:color="auto" w:fill="FFFFFF"/>
        <w:spacing w:before="0" w:beforeAutospacing="0" w:after="0" w:afterAutospacing="0"/>
        <w:jc w:val="both"/>
        <w:textAlignment w:val="baseline"/>
        <w:rPr>
          <w:rFonts w:ascii="Nunito" w:hAnsi="Nunito"/>
          <w:spacing w:val="2"/>
          <w:sz w:val="26"/>
          <w:szCs w:val="26"/>
        </w:rPr>
      </w:pPr>
      <w:r w:rsidRPr="00856C03">
        <w:rPr>
          <w:rStyle w:val="Strong"/>
          <w:rFonts w:ascii="Nunito" w:hAnsi="Nunito"/>
          <w:spacing w:val="2"/>
          <w:sz w:val="26"/>
          <w:szCs w:val="26"/>
          <w:bdr w:val="none" w:sz="0" w:space="0" w:color="auto" w:frame="1"/>
        </w:rPr>
        <w:t>Syntax:</w:t>
      </w:r>
    </w:p>
    <w:p w14:paraId="06BBAF80" w14:textId="77777777" w:rsidR="00A752D5" w:rsidRPr="00856C03" w:rsidRDefault="00A752D5" w:rsidP="00A752D5">
      <w:pPr>
        <w:pStyle w:val="HTMLPreformatted"/>
        <w:textAlignment w:val="baseline"/>
        <w:rPr>
          <w:rFonts w:ascii="Consolas" w:hAnsi="Consolas"/>
          <w:spacing w:val="2"/>
          <w:sz w:val="24"/>
          <w:szCs w:val="24"/>
        </w:rPr>
      </w:pPr>
      <w:r w:rsidRPr="00856C03">
        <w:rPr>
          <w:rFonts w:ascii="Consolas" w:hAnsi="Consolas"/>
          <w:spacing w:val="2"/>
          <w:sz w:val="24"/>
          <w:szCs w:val="24"/>
          <w:bdr w:val="none" w:sz="0" w:space="0" w:color="auto" w:frame="1"/>
        </w:rPr>
        <w:t>document.property_name;</w:t>
      </w:r>
    </w:p>
    <w:p w14:paraId="056C45F6" w14:textId="77777777" w:rsidR="00A752D5" w:rsidRPr="00856C03" w:rsidRDefault="00A752D5" w:rsidP="00A752D5">
      <w:pPr>
        <w:pStyle w:val="NormalWeb"/>
        <w:shd w:val="clear" w:color="auto" w:fill="FFFFFF"/>
        <w:spacing w:before="0" w:beforeAutospacing="0" w:after="0" w:afterAutospacing="0"/>
        <w:jc w:val="both"/>
        <w:textAlignment w:val="baseline"/>
        <w:rPr>
          <w:ins w:id="0" w:author="Langesh Annadurai" w:date="2023-12-28T21:08:00Z"/>
          <w:rFonts w:ascii="Nunito" w:hAnsi="Nunito"/>
          <w:b/>
          <w:bCs/>
          <w:spacing w:val="2"/>
          <w:sz w:val="26"/>
          <w:szCs w:val="26"/>
          <w:bdr w:val="none" w:sz="0" w:space="0" w:color="auto" w:frame="1"/>
        </w:rPr>
      </w:pPr>
    </w:p>
    <w:p w14:paraId="694866F6" w14:textId="4EBEB681" w:rsidR="00A752D5" w:rsidRPr="00856C03" w:rsidRDefault="00A752D5" w:rsidP="00A752D5">
      <w:pPr>
        <w:pStyle w:val="NormalWeb"/>
        <w:shd w:val="clear" w:color="auto" w:fill="FFFFFF"/>
        <w:spacing w:before="0" w:beforeAutospacing="0" w:after="0" w:afterAutospacing="0"/>
        <w:jc w:val="both"/>
        <w:textAlignment w:val="baseline"/>
        <w:rPr>
          <w:rFonts w:ascii="Nunito" w:hAnsi="Nunito"/>
          <w:spacing w:val="2"/>
          <w:sz w:val="26"/>
          <w:szCs w:val="26"/>
        </w:rPr>
      </w:pPr>
      <w:r w:rsidRPr="00856C03">
        <w:rPr>
          <w:rFonts w:ascii="Nunito" w:hAnsi="Nunito"/>
          <w:b/>
          <w:bCs/>
          <w:spacing w:val="2"/>
          <w:sz w:val="26"/>
          <w:szCs w:val="26"/>
          <w:bdr w:val="none" w:sz="0" w:space="0" w:color="auto" w:frame="1"/>
        </w:rPr>
        <w:t xml:space="preserve">Some </w:t>
      </w:r>
      <w:r w:rsidRPr="00856C03">
        <w:rPr>
          <w:rFonts w:ascii="Nunito" w:hAnsi="Nunito"/>
          <w:b/>
          <w:bCs/>
          <w:spacing w:val="2"/>
          <w:sz w:val="26"/>
          <w:szCs w:val="26"/>
          <w:bdr w:val="none" w:sz="0" w:space="0" w:color="auto" w:frame="1"/>
        </w:rPr>
        <w:t>properties of document objects that are commonly used are listed in the below</w:t>
      </w:r>
      <w:r w:rsidRPr="00856C03">
        <w:rPr>
          <w:rFonts w:ascii="Nunito" w:hAnsi="Nunito"/>
          <w:spacing w:val="2"/>
          <w:sz w:val="26"/>
          <w:szCs w:val="26"/>
          <w:bdr w:val="none" w:sz="0" w:space="0" w:color="auto" w:frame="1"/>
        </w:rPr>
        <w:t xml:space="preserve"> :</w:t>
      </w:r>
    </w:p>
    <w:p w14:paraId="720C631E" w14:textId="77777777" w:rsidR="00A752D5" w:rsidRPr="00856C03" w:rsidRDefault="00A752D5" w:rsidP="00A752D5"/>
    <w:p w14:paraId="2F69B35D" w14:textId="77777777" w:rsidR="00A752D5" w:rsidRPr="00A752D5" w:rsidRDefault="00A752D5" w:rsidP="00A752D5">
      <w:pPr>
        <w:shd w:val="clear" w:color="auto" w:fill="FFFFFF"/>
        <w:spacing w:after="0" w:line="240" w:lineRule="auto"/>
        <w:jc w:val="both"/>
        <w:textAlignment w:val="baseline"/>
        <w:rPr>
          <w:rFonts w:ascii="Nunito" w:eastAsia="Times New Roman" w:hAnsi="Nunito" w:cs="Times New Roman"/>
          <w:spacing w:val="2"/>
          <w:kern w:val="0"/>
          <w:sz w:val="26"/>
          <w:szCs w:val="26"/>
          <w14:ligatures w14:val="none"/>
        </w:rPr>
      </w:pPr>
      <w:r w:rsidRPr="00A752D5">
        <w:rPr>
          <w:rFonts w:ascii="Nunito" w:eastAsia="Times New Roman" w:hAnsi="Nunito" w:cs="Times New Roman"/>
          <w:b/>
          <w:bCs/>
          <w:spacing w:val="2"/>
          <w:kern w:val="0"/>
          <w:sz w:val="26"/>
          <w:szCs w:val="26"/>
          <w:bdr w:val="none" w:sz="0" w:space="0" w:color="auto" w:frame="1"/>
          <w14:ligatures w14:val="none"/>
        </w:rPr>
        <w:t>Properties of document:</w:t>
      </w:r>
    </w:p>
    <w:p w14:paraId="0512C5EA" w14:textId="77777777" w:rsidR="00A752D5" w:rsidRPr="00A752D5" w:rsidRDefault="00A752D5" w:rsidP="00A752D5">
      <w:pPr>
        <w:numPr>
          <w:ilvl w:val="0"/>
          <w:numId w:val="2"/>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8" w:history="1">
        <w:r w:rsidRPr="00A752D5">
          <w:rPr>
            <w:rFonts w:ascii="Nunito" w:eastAsia="Times New Roman" w:hAnsi="Nunito" w:cs="Times New Roman"/>
            <w:b/>
            <w:bCs/>
            <w:spacing w:val="2"/>
            <w:kern w:val="0"/>
            <w:sz w:val="26"/>
            <w:szCs w:val="26"/>
            <w:bdr w:val="none" w:sz="0" w:space="0" w:color="auto" w:frame="1"/>
            <w14:ligatures w14:val="none"/>
          </w:rPr>
          <w:t>activeElement</w:t>
        </w:r>
      </w:hyperlink>
      <w:r w:rsidRPr="00A752D5">
        <w:rPr>
          <w:rFonts w:ascii="Nunito" w:eastAsia="Times New Roman" w:hAnsi="Nunito" w:cs="Times New Roman"/>
          <w:spacing w:val="2"/>
          <w:kern w:val="0"/>
          <w:sz w:val="26"/>
          <w:szCs w:val="26"/>
          <w:bdr w:val="none" w:sz="0" w:space="0" w:color="auto" w:frame="1"/>
          <w14:ligatures w14:val="none"/>
        </w:rPr>
        <w:t>: It returns the currently active elements in the document.</w:t>
      </w:r>
    </w:p>
    <w:p w14:paraId="3C3F4E4A" w14:textId="77777777" w:rsidR="00A752D5" w:rsidRPr="00A752D5" w:rsidRDefault="00A752D5" w:rsidP="00A752D5">
      <w:pPr>
        <w:numPr>
          <w:ilvl w:val="0"/>
          <w:numId w:val="3"/>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9" w:history="1">
        <w:r w:rsidRPr="00A752D5">
          <w:rPr>
            <w:rFonts w:ascii="Nunito" w:eastAsia="Times New Roman" w:hAnsi="Nunito" w:cs="Times New Roman"/>
            <w:b/>
            <w:bCs/>
            <w:spacing w:val="2"/>
            <w:kern w:val="0"/>
            <w:sz w:val="26"/>
            <w:szCs w:val="26"/>
            <w:bdr w:val="none" w:sz="0" w:space="0" w:color="auto" w:frame="1"/>
            <w14:ligatures w14:val="none"/>
          </w:rPr>
          <w:t>body</w:t>
        </w:r>
      </w:hyperlink>
      <w:r w:rsidRPr="00A752D5">
        <w:rPr>
          <w:rFonts w:ascii="Nunito" w:eastAsia="Times New Roman" w:hAnsi="Nunito" w:cs="Times New Roman"/>
          <w:spacing w:val="2"/>
          <w:kern w:val="0"/>
          <w:sz w:val="26"/>
          <w:szCs w:val="26"/>
          <w:bdr w:val="none" w:sz="0" w:space="0" w:color="auto" w:frame="1"/>
          <w14:ligatures w14:val="none"/>
        </w:rPr>
        <w:t>: It returns the contents of the body element.</w:t>
      </w:r>
    </w:p>
    <w:p w14:paraId="63AB5422" w14:textId="77777777" w:rsidR="00A752D5" w:rsidRPr="00A752D5" w:rsidRDefault="00A752D5" w:rsidP="00A752D5">
      <w:pPr>
        <w:numPr>
          <w:ilvl w:val="0"/>
          <w:numId w:val="4"/>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r w:rsidRPr="00A752D5">
        <w:rPr>
          <w:rFonts w:ascii="Nunito" w:eastAsia="Times New Roman" w:hAnsi="Nunito" w:cs="Times New Roman"/>
          <w:b/>
          <w:bCs/>
          <w:spacing w:val="2"/>
          <w:kern w:val="0"/>
          <w:sz w:val="26"/>
          <w:szCs w:val="26"/>
          <w:bdr w:val="none" w:sz="0" w:space="0" w:color="auto" w:frame="1"/>
          <w14:ligatures w14:val="none"/>
        </w:rPr>
        <w:t>anchors</w:t>
      </w:r>
      <w:r w:rsidRPr="00A752D5">
        <w:rPr>
          <w:rFonts w:ascii="Nunito" w:eastAsia="Times New Roman" w:hAnsi="Nunito" w:cs="Times New Roman"/>
          <w:spacing w:val="2"/>
          <w:kern w:val="0"/>
          <w:sz w:val="26"/>
          <w:szCs w:val="26"/>
          <w:bdr w:val="none" w:sz="0" w:space="0" w:color="auto" w:frame="1"/>
          <w14:ligatures w14:val="none"/>
        </w:rPr>
        <w:t>: It returns all &lt;a&gt; elements that have a name attribute.</w:t>
      </w:r>
    </w:p>
    <w:p w14:paraId="3EC781BB" w14:textId="77777777" w:rsidR="00A752D5" w:rsidRPr="00A752D5" w:rsidRDefault="00A752D5" w:rsidP="00A752D5">
      <w:pPr>
        <w:numPr>
          <w:ilvl w:val="0"/>
          <w:numId w:val="5"/>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10" w:history="1">
        <w:r w:rsidRPr="00A752D5">
          <w:rPr>
            <w:rFonts w:ascii="Nunito" w:eastAsia="Times New Roman" w:hAnsi="Nunito" w:cs="Times New Roman"/>
            <w:b/>
            <w:bCs/>
            <w:spacing w:val="2"/>
            <w:kern w:val="0"/>
            <w:sz w:val="26"/>
            <w:szCs w:val="26"/>
            <w:bdr w:val="none" w:sz="0" w:space="0" w:color="auto" w:frame="1"/>
            <w14:ligatures w14:val="none"/>
          </w:rPr>
          <w:t>baseURI</w:t>
        </w:r>
      </w:hyperlink>
      <w:r w:rsidRPr="00A752D5">
        <w:rPr>
          <w:rFonts w:ascii="Nunito" w:eastAsia="Times New Roman" w:hAnsi="Nunito" w:cs="Times New Roman"/>
          <w:spacing w:val="2"/>
          <w:kern w:val="0"/>
          <w:sz w:val="26"/>
          <w:szCs w:val="26"/>
          <w:bdr w:val="none" w:sz="0" w:space="0" w:color="auto" w:frame="1"/>
          <w14:ligatures w14:val="none"/>
        </w:rPr>
        <w:t>: It returns a string value that represents the base URI of the document.</w:t>
      </w:r>
    </w:p>
    <w:p w14:paraId="06C8B38F" w14:textId="77777777" w:rsidR="00A752D5" w:rsidRPr="00A752D5" w:rsidRDefault="00A752D5" w:rsidP="00A752D5">
      <w:pPr>
        <w:numPr>
          <w:ilvl w:val="0"/>
          <w:numId w:val="6"/>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11" w:history="1">
        <w:r w:rsidRPr="00A752D5">
          <w:rPr>
            <w:rFonts w:ascii="Nunito" w:eastAsia="Times New Roman" w:hAnsi="Nunito" w:cs="Times New Roman"/>
            <w:b/>
            <w:bCs/>
            <w:spacing w:val="2"/>
            <w:kern w:val="0"/>
            <w:sz w:val="26"/>
            <w:szCs w:val="26"/>
            <w:bdr w:val="none" w:sz="0" w:space="0" w:color="auto" w:frame="1"/>
            <w14:ligatures w14:val="none"/>
          </w:rPr>
          <w:t>cookie</w:t>
        </w:r>
      </w:hyperlink>
      <w:r w:rsidRPr="00A752D5">
        <w:rPr>
          <w:rFonts w:ascii="Nunito" w:eastAsia="Times New Roman" w:hAnsi="Nunito" w:cs="Times New Roman"/>
          <w:spacing w:val="2"/>
          <w:kern w:val="0"/>
          <w:sz w:val="26"/>
          <w:szCs w:val="26"/>
          <w:bdr w:val="none" w:sz="0" w:space="0" w:color="auto" w:frame="1"/>
          <w14:ligatures w14:val="none"/>
        </w:rPr>
        <w:t>: It returns the cookie of the current document.</w:t>
      </w:r>
    </w:p>
    <w:p w14:paraId="5C9D3982" w14:textId="77777777" w:rsidR="00A752D5" w:rsidRPr="00A752D5" w:rsidRDefault="00A752D5" w:rsidP="00A752D5">
      <w:pPr>
        <w:numPr>
          <w:ilvl w:val="0"/>
          <w:numId w:val="7"/>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12" w:history="1">
        <w:r w:rsidRPr="00A752D5">
          <w:rPr>
            <w:rFonts w:ascii="Nunito" w:eastAsia="Times New Roman" w:hAnsi="Nunito" w:cs="Times New Roman"/>
            <w:b/>
            <w:bCs/>
            <w:spacing w:val="2"/>
            <w:kern w:val="0"/>
            <w:sz w:val="26"/>
            <w:szCs w:val="26"/>
            <w:bdr w:val="none" w:sz="0" w:space="0" w:color="auto" w:frame="1"/>
            <w14:ligatures w14:val="none"/>
          </w:rPr>
          <w:t>charSet</w:t>
        </w:r>
      </w:hyperlink>
      <w:r w:rsidRPr="00A752D5">
        <w:rPr>
          <w:rFonts w:ascii="Nunito" w:eastAsia="Times New Roman" w:hAnsi="Nunito" w:cs="Times New Roman"/>
          <w:spacing w:val="2"/>
          <w:kern w:val="0"/>
          <w:sz w:val="26"/>
          <w:szCs w:val="26"/>
          <w:bdr w:val="none" w:sz="0" w:space="0" w:color="auto" w:frame="1"/>
          <w14:ligatures w14:val="none"/>
        </w:rPr>
        <w:t>: It returns a string, representing the document’s character encoding.</w:t>
      </w:r>
    </w:p>
    <w:p w14:paraId="16B411C9" w14:textId="77777777" w:rsidR="00A752D5" w:rsidRPr="00A752D5" w:rsidRDefault="00A752D5" w:rsidP="00A752D5">
      <w:pPr>
        <w:numPr>
          <w:ilvl w:val="0"/>
          <w:numId w:val="8"/>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13" w:history="1">
        <w:r w:rsidRPr="00A752D5">
          <w:rPr>
            <w:rFonts w:ascii="Nunito" w:eastAsia="Times New Roman" w:hAnsi="Nunito" w:cs="Times New Roman"/>
            <w:b/>
            <w:bCs/>
            <w:spacing w:val="2"/>
            <w:kern w:val="0"/>
            <w:sz w:val="26"/>
            <w:szCs w:val="26"/>
            <w:bdr w:val="none" w:sz="0" w:space="0" w:color="auto" w:frame="1"/>
            <w14:ligatures w14:val="none"/>
          </w:rPr>
          <w:t>defaultView</w:t>
        </w:r>
      </w:hyperlink>
      <w:r w:rsidRPr="00A752D5">
        <w:rPr>
          <w:rFonts w:ascii="Nunito" w:eastAsia="Times New Roman" w:hAnsi="Nunito" w:cs="Times New Roman"/>
          <w:spacing w:val="2"/>
          <w:kern w:val="0"/>
          <w:sz w:val="26"/>
          <w:szCs w:val="26"/>
          <w:bdr w:val="none" w:sz="0" w:space="0" w:color="auto" w:frame="1"/>
          <w14:ligatures w14:val="none"/>
        </w:rPr>
        <w:t>: It returns the current Window Object.</w:t>
      </w:r>
    </w:p>
    <w:p w14:paraId="151B1288" w14:textId="77777777" w:rsidR="00A752D5" w:rsidRPr="00A752D5" w:rsidRDefault="00A752D5" w:rsidP="00A752D5">
      <w:pPr>
        <w:numPr>
          <w:ilvl w:val="0"/>
          <w:numId w:val="9"/>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14" w:history="1">
        <w:r w:rsidRPr="00A752D5">
          <w:rPr>
            <w:rFonts w:ascii="Nunito" w:eastAsia="Times New Roman" w:hAnsi="Nunito" w:cs="Times New Roman"/>
            <w:b/>
            <w:bCs/>
            <w:spacing w:val="2"/>
            <w:kern w:val="0"/>
            <w:sz w:val="26"/>
            <w:szCs w:val="26"/>
            <w:bdr w:val="none" w:sz="0" w:space="0" w:color="auto" w:frame="1"/>
            <w14:ligatures w14:val="none"/>
          </w:rPr>
          <w:t>designMode</w:t>
        </w:r>
      </w:hyperlink>
      <w:r w:rsidRPr="00A752D5">
        <w:rPr>
          <w:rFonts w:ascii="Nunito" w:eastAsia="Times New Roman" w:hAnsi="Nunito" w:cs="Times New Roman"/>
          <w:spacing w:val="2"/>
          <w:kern w:val="0"/>
          <w:sz w:val="26"/>
          <w:szCs w:val="26"/>
          <w:bdr w:val="none" w:sz="0" w:space="0" w:color="auto" w:frame="1"/>
          <w14:ligatures w14:val="none"/>
        </w:rPr>
        <w:t>: It is used to set documents as editable or read-only.</w:t>
      </w:r>
    </w:p>
    <w:p w14:paraId="4AA29BF6" w14:textId="77777777" w:rsidR="00A752D5" w:rsidRPr="00A752D5" w:rsidRDefault="00A752D5" w:rsidP="00A752D5">
      <w:pPr>
        <w:numPr>
          <w:ilvl w:val="0"/>
          <w:numId w:val="10"/>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15" w:history="1">
        <w:r w:rsidRPr="00A752D5">
          <w:rPr>
            <w:rFonts w:ascii="Nunito" w:eastAsia="Times New Roman" w:hAnsi="Nunito" w:cs="Times New Roman"/>
            <w:b/>
            <w:bCs/>
            <w:spacing w:val="2"/>
            <w:kern w:val="0"/>
            <w:sz w:val="26"/>
            <w:szCs w:val="26"/>
            <w:bdr w:val="none" w:sz="0" w:space="0" w:color="auto" w:frame="1"/>
            <w14:ligatures w14:val="none"/>
          </w:rPr>
          <w:t>domain</w:t>
        </w:r>
      </w:hyperlink>
      <w:r w:rsidRPr="00A752D5">
        <w:rPr>
          <w:rFonts w:ascii="Nunito" w:eastAsia="Times New Roman" w:hAnsi="Nunito" w:cs="Times New Roman"/>
          <w:spacing w:val="2"/>
          <w:kern w:val="0"/>
          <w:sz w:val="26"/>
          <w:szCs w:val="26"/>
          <w:bdr w:val="none" w:sz="0" w:space="0" w:color="auto" w:frame="1"/>
          <w14:ligatures w14:val="none"/>
        </w:rPr>
        <w:t>: It returns the domain name of the document server.</w:t>
      </w:r>
    </w:p>
    <w:p w14:paraId="5B45FAD1" w14:textId="77777777" w:rsidR="00A752D5" w:rsidRPr="00A752D5" w:rsidRDefault="00A752D5" w:rsidP="00A752D5">
      <w:pPr>
        <w:numPr>
          <w:ilvl w:val="0"/>
          <w:numId w:val="11"/>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16" w:history="1">
        <w:r w:rsidRPr="00A752D5">
          <w:rPr>
            <w:rFonts w:ascii="Nunito" w:eastAsia="Times New Roman" w:hAnsi="Nunito" w:cs="Times New Roman"/>
            <w:b/>
            <w:bCs/>
            <w:spacing w:val="2"/>
            <w:kern w:val="0"/>
            <w:sz w:val="26"/>
            <w:szCs w:val="26"/>
            <w:bdr w:val="none" w:sz="0" w:space="0" w:color="auto" w:frame="1"/>
            <w14:ligatures w14:val="none"/>
          </w:rPr>
          <w:t>doctype</w:t>
        </w:r>
      </w:hyperlink>
      <w:r w:rsidRPr="00A752D5">
        <w:rPr>
          <w:rFonts w:ascii="Nunito" w:eastAsia="Times New Roman" w:hAnsi="Nunito" w:cs="Times New Roman"/>
          <w:spacing w:val="2"/>
          <w:kern w:val="0"/>
          <w:sz w:val="26"/>
          <w:szCs w:val="26"/>
          <w:bdr w:val="none" w:sz="0" w:space="0" w:color="auto" w:frame="1"/>
          <w14:ligatures w14:val="none"/>
        </w:rPr>
        <w:t>: It returns the document’s doctype.</w:t>
      </w:r>
    </w:p>
    <w:p w14:paraId="26B40496" w14:textId="77777777" w:rsidR="00A752D5" w:rsidRPr="00A752D5" w:rsidRDefault="00A752D5" w:rsidP="00A752D5">
      <w:pPr>
        <w:numPr>
          <w:ilvl w:val="0"/>
          <w:numId w:val="12"/>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r w:rsidRPr="00A752D5">
        <w:rPr>
          <w:rFonts w:ascii="Nunito" w:eastAsia="Times New Roman" w:hAnsi="Nunito" w:cs="Times New Roman"/>
          <w:b/>
          <w:bCs/>
          <w:spacing w:val="2"/>
          <w:kern w:val="0"/>
          <w:sz w:val="26"/>
          <w:szCs w:val="26"/>
          <w:bdr w:val="none" w:sz="0" w:space="0" w:color="auto" w:frame="1"/>
          <w14:ligatures w14:val="none"/>
        </w:rPr>
        <w:t>embeds</w:t>
      </w:r>
      <w:r w:rsidRPr="00A752D5">
        <w:rPr>
          <w:rFonts w:ascii="Nunito" w:eastAsia="Times New Roman" w:hAnsi="Nunito" w:cs="Times New Roman"/>
          <w:spacing w:val="2"/>
          <w:kern w:val="0"/>
          <w:sz w:val="26"/>
          <w:szCs w:val="26"/>
          <w:bdr w:val="none" w:sz="0" w:space="0" w:color="auto" w:frame="1"/>
          <w14:ligatures w14:val="none"/>
        </w:rPr>
        <w:t>: It returns the collection of all embedded elements.</w:t>
      </w:r>
    </w:p>
    <w:p w14:paraId="6320AE1B" w14:textId="77777777" w:rsidR="00A752D5" w:rsidRPr="00A752D5" w:rsidRDefault="00A752D5" w:rsidP="00A752D5">
      <w:pPr>
        <w:numPr>
          <w:ilvl w:val="0"/>
          <w:numId w:val="13"/>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17" w:history="1">
        <w:r w:rsidRPr="00A752D5">
          <w:rPr>
            <w:rFonts w:ascii="Nunito" w:eastAsia="Times New Roman" w:hAnsi="Nunito" w:cs="Times New Roman"/>
            <w:b/>
            <w:bCs/>
            <w:spacing w:val="2"/>
            <w:kern w:val="0"/>
            <w:sz w:val="26"/>
            <w:szCs w:val="26"/>
            <w:bdr w:val="none" w:sz="0" w:space="0" w:color="auto" w:frame="1"/>
            <w14:ligatures w14:val="none"/>
          </w:rPr>
          <w:t>URL</w:t>
        </w:r>
      </w:hyperlink>
      <w:r w:rsidRPr="00A752D5">
        <w:rPr>
          <w:rFonts w:ascii="Nunito" w:eastAsia="Times New Roman" w:hAnsi="Nunito" w:cs="Times New Roman"/>
          <w:spacing w:val="2"/>
          <w:kern w:val="0"/>
          <w:sz w:val="26"/>
          <w:szCs w:val="26"/>
          <w:bdr w:val="none" w:sz="0" w:space="0" w:color="auto" w:frame="1"/>
          <w14:ligatures w14:val="none"/>
        </w:rPr>
        <w:t>: It returns the complete URL of the document.</w:t>
      </w:r>
    </w:p>
    <w:p w14:paraId="77C423D0" w14:textId="77777777" w:rsidR="00A752D5" w:rsidRPr="00856C03" w:rsidRDefault="00A752D5" w:rsidP="00A752D5">
      <w:pPr>
        <w:numPr>
          <w:ilvl w:val="0"/>
          <w:numId w:val="14"/>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r w:rsidRPr="00A752D5">
        <w:rPr>
          <w:rFonts w:ascii="Nunito" w:eastAsia="Times New Roman" w:hAnsi="Nunito" w:cs="Times New Roman"/>
          <w:b/>
          <w:bCs/>
          <w:spacing w:val="2"/>
          <w:kern w:val="0"/>
          <w:sz w:val="26"/>
          <w:szCs w:val="26"/>
          <w:bdr w:val="none" w:sz="0" w:space="0" w:color="auto" w:frame="1"/>
          <w14:ligatures w14:val="none"/>
        </w:rPr>
        <w:t>forms</w:t>
      </w:r>
      <w:r w:rsidRPr="00A752D5">
        <w:rPr>
          <w:rFonts w:ascii="Nunito" w:eastAsia="Times New Roman" w:hAnsi="Nunito" w:cs="Times New Roman"/>
          <w:spacing w:val="2"/>
          <w:kern w:val="0"/>
          <w:sz w:val="26"/>
          <w:szCs w:val="26"/>
          <w:bdr w:val="none" w:sz="0" w:space="0" w:color="auto" w:frame="1"/>
          <w14:ligatures w14:val="none"/>
        </w:rPr>
        <w:t>: It returns all the elements of the form.</w:t>
      </w:r>
    </w:p>
    <w:p w14:paraId="4AEFF693" w14:textId="77777777" w:rsidR="00A752D5" w:rsidRPr="00856C03" w:rsidRDefault="00A752D5" w:rsidP="00A752D5">
      <w:pPr>
        <w:shd w:val="clear" w:color="auto" w:fill="FFFFFF"/>
        <w:spacing w:after="0" w:line="240" w:lineRule="auto"/>
        <w:ind w:left="1080"/>
        <w:textAlignment w:val="baseline"/>
        <w:rPr>
          <w:rFonts w:ascii="Nunito" w:eastAsia="Times New Roman" w:hAnsi="Nunito" w:cs="Times New Roman"/>
          <w:b/>
          <w:bCs/>
          <w:spacing w:val="2"/>
          <w:kern w:val="0"/>
          <w:sz w:val="26"/>
          <w:szCs w:val="26"/>
          <w:bdr w:val="none" w:sz="0" w:space="0" w:color="auto" w:frame="1"/>
          <w14:ligatures w14:val="none"/>
        </w:rPr>
      </w:pPr>
    </w:p>
    <w:p w14:paraId="517252D0" w14:textId="77777777" w:rsidR="00A752D5" w:rsidRPr="00856C03" w:rsidRDefault="00A752D5" w:rsidP="00A752D5">
      <w:pPr>
        <w:pStyle w:val="Heading2"/>
        <w:shd w:val="clear" w:color="auto" w:fill="FFFFFF"/>
        <w:spacing w:before="0"/>
        <w:textAlignment w:val="baseline"/>
        <w:rPr>
          <w:rFonts w:ascii="Nunito" w:hAnsi="Nunito"/>
          <w:color w:val="auto"/>
          <w:spacing w:val="2"/>
        </w:rPr>
      </w:pPr>
      <w:r w:rsidRPr="00856C03">
        <w:rPr>
          <w:rStyle w:val="Strong"/>
          <w:rFonts w:ascii="Nunito" w:hAnsi="Nunito"/>
          <w:color w:val="auto"/>
          <w:spacing w:val="2"/>
          <w:bdr w:val="none" w:sz="0" w:space="0" w:color="auto" w:frame="1"/>
        </w:rPr>
        <w:t>Methods of Document</w:t>
      </w:r>
    </w:p>
    <w:p w14:paraId="29DFC91C" w14:textId="77777777" w:rsidR="00A752D5" w:rsidRPr="00856C03" w:rsidRDefault="00A752D5" w:rsidP="00A752D5">
      <w:pPr>
        <w:pStyle w:val="NormalWeb"/>
        <w:shd w:val="clear" w:color="auto" w:fill="FFFFFF"/>
        <w:spacing w:before="0" w:beforeAutospacing="0" w:after="0" w:afterAutospacing="0"/>
        <w:jc w:val="both"/>
        <w:textAlignment w:val="baseline"/>
        <w:rPr>
          <w:rFonts w:ascii="Nunito" w:hAnsi="Nunito"/>
          <w:spacing w:val="2"/>
          <w:sz w:val="26"/>
          <w:szCs w:val="26"/>
        </w:rPr>
      </w:pPr>
      <w:r w:rsidRPr="00856C03">
        <w:rPr>
          <w:rStyle w:val="Strong"/>
          <w:rFonts w:ascii="Nunito" w:hAnsi="Nunito"/>
          <w:spacing w:val="2"/>
          <w:sz w:val="26"/>
          <w:szCs w:val="26"/>
          <w:bdr w:val="none" w:sz="0" w:space="0" w:color="auto" w:frame="1"/>
        </w:rPr>
        <w:t>Syntax:</w:t>
      </w:r>
    </w:p>
    <w:p w14:paraId="0932FEF5" w14:textId="77777777" w:rsidR="00A752D5" w:rsidRPr="00856C03" w:rsidRDefault="00A752D5" w:rsidP="00A752D5">
      <w:pPr>
        <w:pStyle w:val="HTMLPreformatted"/>
        <w:textAlignment w:val="baseline"/>
        <w:rPr>
          <w:rFonts w:ascii="Consolas" w:hAnsi="Consolas"/>
          <w:spacing w:val="2"/>
          <w:sz w:val="24"/>
          <w:szCs w:val="24"/>
          <w:bdr w:val="none" w:sz="0" w:space="0" w:color="auto" w:frame="1"/>
        </w:rPr>
      </w:pPr>
      <w:r w:rsidRPr="00856C03">
        <w:rPr>
          <w:rFonts w:ascii="Consolas" w:hAnsi="Consolas"/>
          <w:spacing w:val="2"/>
          <w:sz w:val="24"/>
          <w:szCs w:val="24"/>
          <w:bdr w:val="none" w:sz="0" w:space="0" w:color="auto" w:frame="1"/>
        </w:rPr>
        <w:t>document.method_name;</w:t>
      </w:r>
    </w:p>
    <w:p w14:paraId="615BEA07" w14:textId="2C921825" w:rsidR="00A752D5" w:rsidRPr="00A752D5" w:rsidRDefault="00A752D5" w:rsidP="00A752D5">
      <w:pPr>
        <w:shd w:val="clear" w:color="auto" w:fill="FFFFFF"/>
        <w:spacing w:after="0" w:line="240" w:lineRule="auto"/>
        <w:jc w:val="both"/>
        <w:textAlignment w:val="baseline"/>
        <w:rPr>
          <w:rFonts w:ascii="Nunito" w:eastAsia="Times New Roman" w:hAnsi="Nunito" w:cs="Times New Roman"/>
          <w:spacing w:val="2"/>
          <w:kern w:val="0"/>
          <w:sz w:val="26"/>
          <w:szCs w:val="26"/>
          <w14:ligatures w14:val="none"/>
        </w:rPr>
      </w:pPr>
      <w:r w:rsidRPr="00A752D5">
        <w:rPr>
          <w:rFonts w:ascii="Nunito" w:eastAsia="Times New Roman" w:hAnsi="Nunito" w:cs="Times New Roman"/>
          <w:spacing w:val="2"/>
          <w:kern w:val="0"/>
          <w:sz w:val="26"/>
          <w:szCs w:val="26"/>
          <w:bdr w:val="none" w:sz="0" w:space="0" w:color="auto" w:frame="1"/>
          <w14:ligatures w14:val="none"/>
        </w:rPr>
        <w:t>The lists of mostcommonly used methods are listed below:</w:t>
      </w:r>
    </w:p>
    <w:p w14:paraId="1E2DEB02" w14:textId="77777777" w:rsidR="00A752D5" w:rsidRPr="00A752D5" w:rsidRDefault="00A752D5" w:rsidP="00A752D5">
      <w:pPr>
        <w:numPr>
          <w:ilvl w:val="0"/>
          <w:numId w:val="15"/>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18" w:history="1">
        <w:r w:rsidRPr="00A752D5">
          <w:rPr>
            <w:rFonts w:ascii="Nunito" w:eastAsia="Times New Roman" w:hAnsi="Nunito" w:cs="Times New Roman"/>
            <w:b/>
            <w:bCs/>
            <w:spacing w:val="2"/>
            <w:kern w:val="0"/>
            <w:sz w:val="26"/>
            <w:szCs w:val="26"/>
            <w:bdr w:val="none" w:sz="0" w:space="0" w:color="auto" w:frame="1"/>
            <w14:ligatures w14:val="none"/>
          </w:rPr>
          <w:t>addEventListener()</w:t>
        </w:r>
      </w:hyperlink>
      <w:r w:rsidRPr="00A752D5">
        <w:rPr>
          <w:rFonts w:ascii="Nunito" w:eastAsia="Times New Roman" w:hAnsi="Nunito" w:cs="Times New Roman"/>
          <w:spacing w:val="2"/>
          <w:kern w:val="0"/>
          <w:sz w:val="26"/>
          <w:szCs w:val="26"/>
          <w:bdr w:val="none" w:sz="0" w:space="0" w:color="auto" w:frame="1"/>
          <w14:ligatures w14:val="none"/>
        </w:rPr>
        <w:t>: It is used to attach an event handler to the specified element.</w:t>
      </w:r>
    </w:p>
    <w:p w14:paraId="629D64BF" w14:textId="77777777" w:rsidR="00A752D5" w:rsidRPr="00A752D5" w:rsidRDefault="00A752D5" w:rsidP="00A752D5">
      <w:pPr>
        <w:numPr>
          <w:ilvl w:val="0"/>
          <w:numId w:val="16"/>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19" w:history="1">
        <w:r w:rsidRPr="00A752D5">
          <w:rPr>
            <w:rFonts w:ascii="Nunito" w:eastAsia="Times New Roman" w:hAnsi="Nunito" w:cs="Times New Roman"/>
            <w:b/>
            <w:bCs/>
            <w:spacing w:val="2"/>
            <w:kern w:val="0"/>
            <w:sz w:val="26"/>
            <w:szCs w:val="26"/>
            <w:bdr w:val="none" w:sz="0" w:space="0" w:color="auto" w:frame="1"/>
            <w14:ligatures w14:val="none"/>
          </w:rPr>
          <w:t>adoptNode()</w:t>
        </w:r>
      </w:hyperlink>
      <w:r w:rsidRPr="00A752D5">
        <w:rPr>
          <w:rFonts w:ascii="Nunito" w:eastAsia="Times New Roman" w:hAnsi="Nunito" w:cs="Times New Roman"/>
          <w:spacing w:val="2"/>
          <w:kern w:val="0"/>
          <w:sz w:val="26"/>
          <w:szCs w:val="26"/>
          <w:bdr w:val="none" w:sz="0" w:space="0" w:color="auto" w:frame="1"/>
          <w14:ligatures w14:val="none"/>
        </w:rPr>
        <w:t>: It is used to adopt a node from another document and it returns a node object, representing the adopted node.</w:t>
      </w:r>
    </w:p>
    <w:p w14:paraId="4B2ED5FE" w14:textId="77777777" w:rsidR="00A752D5" w:rsidRPr="00A752D5" w:rsidRDefault="00A752D5" w:rsidP="00A752D5">
      <w:pPr>
        <w:numPr>
          <w:ilvl w:val="0"/>
          <w:numId w:val="17"/>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20" w:history="1">
        <w:r w:rsidRPr="00A752D5">
          <w:rPr>
            <w:rFonts w:ascii="Nunito" w:eastAsia="Times New Roman" w:hAnsi="Nunito" w:cs="Times New Roman"/>
            <w:b/>
            <w:bCs/>
            <w:spacing w:val="2"/>
            <w:kern w:val="0"/>
            <w:sz w:val="26"/>
            <w:szCs w:val="26"/>
            <w:bdr w:val="none" w:sz="0" w:space="0" w:color="auto" w:frame="1"/>
            <w14:ligatures w14:val="none"/>
          </w:rPr>
          <w:t>close()</w:t>
        </w:r>
      </w:hyperlink>
      <w:r w:rsidRPr="00A752D5">
        <w:rPr>
          <w:rFonts w:ascii="Nunito" w:eastAsia="Times New Roman" w:hAnsi="Nunito" w:cs="Times New Roman"/>
          <w:spacing w:val="2"/>
          <w:kern w:val="0"/>
          <w:sz w:val="26"/>
          <w:szCs w:val="26"/>
          <w:bdr w:val="none" w:sz="0" w:space="0" w:color="auto" w:frame="1"/>
          <w14:ligatures w14:val="none"/>
        </w:rPr>
        <w:t>: It is used to close the output stream.</w:t>
      </w:r>
    </w:p>
    <w:p w14:paraId="5ED44C9C" w14:textId="77777777" w:rsidR="00A752D5" w:rsidRPr="00A752D5" w:rsidRDefault="00A752D5" w:rsidP="00A752D5">
      <w:pPr>
        <w:numPr>
          <w:ilvl w:val="0"/>
          <w:numId w:val="18"/>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21" w:history="1">
        <w:r w:rsidRPr="00A752D5">
          <w:rPr>
            <w:rFonts w:ascii="Nunito" w:eastAsia="Times New Roman" w:hAnsi="Nunito" w:cs="Times New Roman"/>
            <w:b/>
            <w:bCs/>
            <w:spacing w:val="2"/>
            <w:kern w:val="0"/>
            <w:sz w:val="26"/>
            <w:szCs w:val="26"/>
            <w:bdr w:val="none" w:sz="0" w:space="0" w:color="auto" w:frame="1"/>
            <w14:ligatures w14:val="none"/>
          </w:rPr>
          <w:t>createAttribute()</w:t>
        </w:r>
      </w:hyperlink>
      <w:r w:rsidRPr="00A752D5">
        <w:rPr>
          <w:rFonts w:ascii="Nunito" w:eastAsia="Times New Roman" w:hAnsi="Nunito" w:cs="Times New Roman"/>
          <w:b/>
          <w:bCs/>
          <w:spacing w:val="2"/>
          <w:kern w:val="0"/>
          <w:sz w:val="26"/>
          <w:szCs w:val="26"/>
          <w:bdr w:val="none" w:sz="0" w:space="0" w:color="auto" w:frame="1"/>
          <w14:ligatures w14:val="none"/>
        </w:rPr>
        <w:t>:</w:t>
      </w:r>
      <w:r w:rsidRPr="00A752D5">
        <w:rPr>
          <w:rFonts w:ascii="Nunito" w:eastAsia="Times New Roman" w:hAnsi="Nunito" w:cs="Times New Roman"/>
          <w:spacing w:val="2"/>
          <w:kern w:val="0"/>
          <w:sz w:val="26"/>
          <w:szCs w:val="26"/>
          <w:bdr w:val="none" w:sz="0" w:space="0" w:color="auto" w:frame="1"/>
          <w14:ligatures w14:val="none"/>
        </w:rPr>
        <w:t> It is used to create an attribute node with the specified name and returns the attribute object.</w:t>
      </w:r>
    </w:p>
    <w:p w14:paraId="118BE6A0" w14:textId="77777777" w:rsidR="00A752D5" w:rsidRPr="00A752D5" w:rsidRDefault="00A752D5" w:rsidP="00A752D5">
      <w:pPr>
        <w:numPr>
          <w:ilvl w:val="0"/>
          <w:numId w:val="19"/>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22" w:history="1">
        <w:r w:rsidRPr="00A752D5">
          <w:rPr>
            <w:rFonts w:ascii="Nunito" w:eastAsia="Times New Roman" w:hAnsi="Nunito" w:cs="Times New Roman"/>
            <w:b/>
            <w:bCs/>
            <w:spacing w:val="2"/>
            <w:kern w:val="0"/>
            <w:sz w:val="26"/>
            <w:szCs w:val="26"/>
            <w:bdr w:val="none" w:sz="0" w:space="0" w:color="auto" w:frame="1"/>
            <w14:ligatures w14:val="none"/>
          </w:rPr>
          <w:t>createComment()</w:t>
        </w:r>
      </w:hyperlink>
      <w:r w:rsidRPr="00A752D5">
        <w:rPr>
          <w:rFonts w:ascii="Nunito" w:eastAsia="Times New Roman" w:hAnsi="Nunito" w:cs="Times New Roman"/>
          <w:b/>
          <w:bCs/>
          <w:spacing w:val="2"/>
          <w:kern w:val="0"/>
          <w:sz w:val="26"/>
          <w:szCs w:val="26"/>
          <w:bdr w:val="none" w:sz="0" w:space="0" w:color="auto" w:frame="1"/>
          <w14:ligatures w14:val="none"/>
        </w:rPr>
        <w:t>:</w:t>
      </w:r>
      <w:r w:rsidRPr="00A752D5">
        <w:rPr>
          <w:rFonts w:ascii="Nunito" w:eastAsia="Times New Roman" w:hAnsi="Nunito" w:cs="Times New Roman"/>
          <w:spacing w:val="2"/>
          <w:kern w:val="0"/>
          <w:sz w:val="26"/>
          <w:szCs w:val="26"/>
          <w:bdr w:val="none" w:sz="0" w:space="0" w:color="auto" w:frame="1"/>
          <w14:ligatures w14:val="none"/>
        </w:rPr>
        <w:t> It is used to create a comment node with some text.</w:t>
      </w:r>
    </w:p>
    <w:p w14:paraId="3F1B3575" w14:textId="77777777" w:rsidR="00A752D5" w:rsidRPr="00A752D5" w:rsidRDefault="00A752D5" w:rsidP="00A752D5">
      <w:pPr>
        <w:numPr>
          <w:ilvl w:val="0"/>
          <w:numId w:val="20"/>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23" w:history="1">
        <w:r w:rsidRPr="00A752D5">
          <w:rPr>
            <w:rFonts w:ascii="Nunito" w:eastAsia="Times New Roman" w:hAnsi="Nunito" w:cs="Times New Roman"/>
            <w:b/>
            <w:bCs/>
            <w:spacing w:val="2"/>
            <w:kern w:val="0"/>
            <w:sz w:val="26"/>
            <w:szCs w:val="26"/>
            <w:bdr w:val="none" w:sz="0" w:space="0" w:color="auto" w:frame="1"/>
            <w14:ligatures w14:val="none"/>
          </w:rPr>
          <w:t>createDocumentFragment()</w:t>
        </w:r>
      </w:hyperlink>
      <w:r w:rsidRPr="00A752D5">
        <w:rPr>
          <w:rFonts w:ascii="Nunito" w:eastAsia="Times New Roman" w:hAnsi="Nunito" w:cs="Times New Roman"/>
          <w:spacing w:val="2"/>
          <w:kern w:val="0"/>
          <w:sz w:val="26"/>
          <w:szCs w:val="26"/>
          <w:bdr w:val="none" w:sz="0" w:space="0" w:color="auto" w:frame="1"/>
          <w14:ligatures w14:val="none"/>
        </w:rPr>
        <w:t>: It is used to create the document fragment to change the content of the document.</w:t>
      </w:r>
    </w:p>
    <w:p w14:paraId="11DE9F3A" w14:textId="77777777" w:rsidR="00A752D5" w:rsidRPr="00A752D5" w:rsidRDefault="00A752D5" w:rsidP="00A752D5">
      <w:pPr>
        <w:numPr>
          <w:ilvl w:val="0"/>
          <w:numId w:val="21"/>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24" w:history="1">
        <w:r w:rsidRPr="00A752D5">
          <w:rPr>
            <w:rFonts w:ascii="Nunito" w:eastAsia="Times New Roman" w:hAnsi="Nunito" w:cs="Times New Roman"/>
            <w:b/>
            <w:bCs/>
            <w:spacing w:val="2"/>
            <w:kern w:val="0"/>
            <w:sz w:val="26"/>
            <w:szCs w:val="26"/>
            <w:bdr w:val="none" w:sz="0" w:space="0" w:color="auto" w:frame="1"/>
            <w14:ligatures w14:val="none"/>
          </w:rPr>
          <w:t>createElement()</w:t>
        </w:r>
      </w:hyperlink>
      <w:r w:rsidRPr="00A752D5">
        <w:rPr>
          <w:rFonts w:ascii="Nunito" w:eastAsia="Times New Roman" w:hAnsi="Nunito" w:cs="Times New Roman"/>
          <w:b/>
          <w:bCs/>
          <w:spacing w:val="2"/>
          <w:kern w:val="0"/>
          <w:sz w:val="26"/>
          <w:szCs w:val="26"/>
          <w:bdr w:val="none" w:sz="0" w:space="0" w:color="auto" w:frame="1"/>
          <w14:ligatures w14:val="none"/>
        </w:rPr>
        <w:t>:</w:t>
      </w:r>
      <w:r w:rsidRPr="00A752D5">
        <w:rPr>
          <w:rFonts w:ascii="Nunito" w:eastAsia="Times New Roman" w:hAnsi="Nunito" w:cs="Times New Roman"/>
          <w:spacing w:val="2"/>
          <w:kern w:val="0"/>
          <w:sz w:val="26"/>
          <w:szCs w:val="26"/>
          <w:bdr w:val="none" w:sz="0" w:space="0" w:color="auto" w:frame="1"/>
          <w14:ligatures w14:val="none"/>
        </w:rPr>
        <w:t> It is used to create HTML element .</w:t>
      </w:r>
    </w:p>
    <w:p w14:paraId="248F1FC1" w14:textId="77777777" w:rsidR="00A752D5" w:rsidRPr="00856C03" w:rsidRDefault="00A752D5" w:rsidP="00A752D5">
      <w:pPr>
        <w:numPr>
          <w:ilvl w:val="0"/>
          <w:numId w:val="22"/>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25" w:history="1">
        <w:r w:rsidRPr="00A752D5">
          <w:rPr>
            <w:rFonts w:ascii="Nunito" w:eastAsia="Times New Roman" w:hAnsi="Nunito" w:cs="Times New Roman"/>
            <w:b/>
            <w:bCs/>
            <w:spacing w:val="2"/>
            <w:kern w:val="0"/>
            <w:sz w:val="26"/>
            <w:szCs w:val="26"/>
            <w:bdr w:val="none" w:sz="0" w:space="0" w:color="auto" w:frame="1"/>
            <w14:ligatures w14:val="none"/>
          </w:rPr>
          <w:t>createEvent()</w:t>
        </w:r>
      </w:hyperlink>
      <w:r w:rsidRPr="00A752D5">
        <w:rPr>
          <w:rFonts w:ascii="Nunito" w:eastAsia="Times New Roman" w:hAnsi="Nunito" w:cs="Times New Roman"/>
          <w:spacing w:val="2"/>
          <w:kern w:val="0"/>
          <w:sz w:val="26"/>
          <w:szCs w:val="26"/>
          <w:bdr w:val="none" w:sz="0" w:space="0" w:color="auto" w:frame="1"/>
          <w14:ligatures w14:val="none"/>
        </w:rPr>
        <w:t>: It is used to create a new events object.</w:t>
      </w:r>
    </w:p>
    <w:p w14:paraId="2BBC211F" w14:textId="77777777" w:rsidR="00856C03" w:rsidRPr="00856C03" w:rsidRDefault="00856C03" w:rsidP="00856C03">
      <w:pPr>
        <w:shd w:val="clear" w:color="auto" w:fill="FFFFFF"/>
        <w:spacing w:after="0" w:line="240" w:lineRule="auto"/>
        <w:textAlignment w:val="baseline"/>
        <w:rPr>
          <w:rFonts w:ascii="Nunito" w:eastAsia="Times New Roman" w:hAnsi="Nunito" w:cs="Times New Roman"/>
          <w:spacing w:val="2"/>
          <w:kern w:val="0"/>
          <w:sz w:val="26"/>
          <w:szCs w:val="26"/>
          <w:bdr w:val="none" w:sz="0" w:space="0" w:color="auto" w:frame="1"/>
          <w14:ligatures w14:val="none"/>
        </w:rPr>
      </w:pPr>
    </w:p>
    <w:p w14:paraId="5E39FE17" w14:textId="77777777" w:rsidR="00856C03" w:rsidRPr="00A752D5" w:rsidRDefault="00856C03" w:rsidP="00856C03">
      <w:pPr>
        <w:shd w:val="clear" w:color="auto" w:fill="FFFFFF"/>
        <w:spacing w:after="0" w:line="240" w:lineRule="auto"/>
        <w:textAlignment w:val="baseline"/>
        <w:rPr>
          <w:rFonts w:ascii="Nunito" w:eastAsia="Times New Roman" w:hAnsi="Nunito" w:cs="Times New Roman"/>
          <w:spacing w:val="2"/>
          <w:kern w:val="0"/>
          <w:sz w:val="26"/>
          <w:szCs w:val="26"/>
          <w14:ligatures w14:val="none"/>
        </w:rPr>
      </w:pPr>
    </w:p>
    <w:p w14:paraId="02C711D2" w14:textId="77777777" w:rsidR="00A752D5" w:rsidRPr="00856C03" w:rsidRDefault="00A752D5" w:rsidP="00A752D5">
      <w:pPr>
        <w:pStyle w:val="HTMLPreformatted"/>
        <w:textAlignment w:val="baseline"/>
        <w:rPr>
          <w:rFonts w:ascii="Consolas" w:hAnsi="Consolas"/>
          <w:spacing w:val="2"/>
          <w:sz w:val="24"/>
          <w:szCs w:val="24"/>
        </w:rPr>
      </w:pPr>
    </w:p>
    <w:p w14:paraId="2DA0FA06" w14:textId="77777777" w:rsidR="00A752D5" w:rsidRPr="00856C03" w:rsidRDefault="00A752D5" w:rsidP="00A752D5">
      <w:p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p>
    <w:p w14:paraId="5C5255FD" w14:textId="77777777" w:rsidR="00A752D5" w:rsidRPr="00856C03" w:rsidRDefault="00A752D5" w:rsidP="00A752D5">
      <w:pPr>
        <w:shd w:val="clear" w:color="auto" w:fill="FFFFFF"/>
        <w:spacing w:after="0" w:line="240" w:lineRule="auto"/>
        <w:textAlignment w:val="baseline"/>
        <w:rPr>
          <w:rFonts w:ascii="Nunito" w:eastAsia="Times New Roman" w:hAnsi="Nunito" w:cs="Times New Roman"/>
          <w:spacing w:val="2"/>
          <w:kern w:val="0"/>
          <w:sz w:val="26"/>
          <w:szCs w:val="26"/>
          <w14:ligatures w14:val="none"/>
        </w:rPr>
      </w:pPr>
    </w:p>
    <w:p w14:paraId="36FA9F86" w14:textId="77777777" w:rsidR="00A752D5" w:rsidRPr="00856C03" w:rsidRDefault="00A752D5" w:rsidP="00A752D5">
      <w:pPr>
        <w:shd w:val="clear" w:color="auto" w:fill="FFFFFF"/>
        <w:spacing w:after="0" w:line="240" w:lineRule="auto"/>
        <w:textAlignment w:val="baseline"/>
        <w:rPr>
          <w:rFonts w:ascii="Nunito" w:eastAsia="Times New Roman" w:hAnsi="Nunito" w:cs="Times New Roman"/>
          <w:spacing w:val="2"/>
          <w:kern w:val="0"/>
          <w:sz w:val="26"/>
          <w:szCs w:val="26"/>
          <w14:ligatures w14:val="none"/>
        </w:rPr>
      </w:pPr>
    </w:p>
    <w:p w14:paraId="2D304602" w14:textId="77777777" w:rsidR="00A752D5" w:rsidRPr="00856C03" w:rsidRDefault="00A752D5" w:rsidP="00A752D5">
      <w:pPr>
        <w:shd w:val="clear" w:color="auto" w:fill="FFFFFF"/>
        <w:spacing w:after="0" w:line="240" w:lineRule="auto"/>
        <w:textAlignment w:val="baseline"/>
        <w:rPr>
          <w:rFonts w:ascii="Nunito" w:eastAsia="Times New Roman" w:hAnsi="Nunito" w:cs="Times New Roman"/>
          <w:spacing w:val="2"/>
          <w:kern w:val="0"/>
          <w:sz w:val="26"/>
          <w:szCs w:val="26"/>
          <w14:ligatures w14:val="none"/>
        </w:rPr>
      </w:pPr>
    </w:p>
    <w:p w14:paraId="36768626" w14:textId="77777777" w:rsidR="00A752D5" w:rsidRPr="00A752D5" w:rsidRDefault="00A752D5" w:rsidP="00A752D5">
      <w:pPr>
        <w:shd w:val="clear" w:color="auto" w:fill="FFFFFF"/>
        <w:spacing w:after="0" w:line="240" w:lineRule="auto"/>
        <w:textAlignment w:val="baseline"/>
        <w:rPr>
          <w:rFonts w:ascii="Nunito" w:eastAsia="Times New Roman" w:hAnsi="Nunito" w:cs="Times New Roman"/>
          <w:spacing w:val="2"/>
          <w:kern w:val="0"/>
          <w:sz w:val="26"/>
          <w:szCs w:val="26"/>
          <w14:ligatures w14:val="none"/>
        </w:rPr>
      </w:pPr>
    </w:p>
    <w:p w14:paraId="2AE8A1AD" w14:textId="77777777" w:rsidR="00A752D5" w:rsidRPr="00856C03" w:rsidRDefault="00A752D5" w:rsidP="00A752D5"/>
    <w:p w14:paraId="04AF1093" w14:textId="77777777" w:rsidR="00A752D5" w:rsidRPr="00856C03" w:rsidRDefault="00A752D5" w:rsidP="00A752D5"/>
    <w:p w14:paraId="7C9FD4E7" w14:textId="77777777" w:rsidR="00A752D5" w:rsidRPr="00856C03" w:rsidRDefault="00A752D5" w:rsidP="00A752D5"/>
    <w:p w14:paraId="13883D5B" w14:textId="77777777" w:rsidR="00A752D5" w:rsidRPr="00856C03" w:rsidRDefault="00A752D5" w:rsidP="00A752D5"/>
    <w:p w14:paraId="498EA6EB" w14:textId="77777777" w:rsidR="00A752D5" w:rsidRPr="00856C03" w:rsidRDefault="00A752D5" w:rsidP="00A752D5"/>
    <w:p w14:paraId="07D940BA" w14:textId="77777777" w:rsidR="00A752D5" w:rsidRPr="00856C03" w:rsidRDefault="00A752D5" w:rsidP="00A752D5"/>
    <w:p w14:paraId="4C37D31E" w14:textId="77777777" w:rsidR="00A752D5" w:rsidRPr="00856C03" w:rsidRDefault="00A752D5" w:rsidP="00A752D5"/>
    <w:p w14:paraId="021CF50A" w14:textId="77777777" w:rsidR="00A752D5" w:rsidRPr="00856C03" w:rsidRDefault="00A752D5" w:rsidP="00A752D5"/>
    <w:p w14:paraId="5CDF4513" w14:textId="77777777" w:rsidR="00A752D5" w:rsidRPr="00856C03" w:rsidRDefault="00A752D5" w:rsidP="00A752D5"/>
    <w:p w14:paraId="7FC0CA9D" w14:textId="77777777" w:rsidR="00A752D5" w:rsidRPr="00856C03" w:rsidRDefault="00A752D5" w:rsidP="00A752D5"/>
    <w:p w14:paraId="3F35C044" w14:textId="77777777" w:rsidR="00A752D5" w:rsidRPr="00856C03" w:rsidRDefault="00A752D5" w:rsidP="00A752D5"/>
    <w:p w14:paraId="6E2C6573" w14:textId="77777777" w:rsidR="00A752D5" w:rsidRPr="00856C03" w:rsidRDefault="00A752D5" w:rsidP="00A752D5"/>
    <w:p w14:paraId="12D25CBA" w14:textId="77777777" w:rsidR="00A752D5" w:rsidRPr="00856C03" w:rsidRDefault="00A752D5" w:rsidP="00A752D5"/>
    <w:p w14:paraId="0C78FEAC" w14:textId="2FAAAEE7" w:rsidR="00856C03" w:rsidRPr="00856C03" w:rsidRDefault="00856C03" w:rsidP="00856C03">
      <w:pPr>
        <w:pStyle w:val="Heading2"/>
        <w:shd w:val="clear" w:color="auto" w:fill="FFFFFF"/>
        <w:spacing w:before="0"/>
        <w:textAlignment w:val="baseline"/>
        <w:rPr>
          <w:rFonts w:ascii="Nunito" w:hAnsi="Nunito"/>
          <w:color w:val="auto"/>
          <w:spacing w:val="2"/>
        </w:rPr>
      </w:pPr>
      <w:r w:rsidRPr="00856C03">
        <w:rPr>
          <w:rStyle w:val="Strong"/>
          <w:rFonts w:ascii="Nunito" w:hAnsi="Nunito"/>
          <w:color w:val="auto"/>
          <w:spacing w:val="2"/>
          <w:bdr w:val="none" w:sz="0" w:space="0" w:color="auto" w:frame="1"/>
        </w:rPr>
        <w:t>2.</w:t>
      </w:r>
      <w:r w:rsidRPr="00856C03">
        <w:rPr>
          <w:rStyle w:val="Strong"/>
          <w:rFonts w:ascii="Nunito" w:hAnsi="Nunito"/>
          <w:color w:val="auto"/>
          <w:spacing w:val="2"/>
          <w:bdr w:val="none" w:sz="0" w:space="0" w:color="auto" w:frame="1"/>
        </w:rPr>
        <w:t>Window Object</w:t>
      </w:r>
    </w:p>
    <w:p w14:paraId="18CEBEEA" w14:textId="77777777" w:rsidR="00856C03" w:rsidRPr="00856C03" w:rsidRDefault="00856C03" w:rsidP="00856C03">
      <w:pPr>
        <w:pStyle w:val="NormalWeb"/>
        <w:shd w:val="clear" w:color="auto" w:fill="FFFFFF"/>
        <w:spacing w:before="0" w:beforeAutospacing="0" w:after="0" w:afterAutospacing="0"/>
        <w:textAlignment w:val="baseline"/>
        <w:rPr>
          <w:rFonts w:ascii="Nunito" w:hAnsi="Nunito"/>
          <w:spacing w:val="2"/>
          <w:sz w:val="26"/>
          <w:szCs w:val="26"/>
        </w:rPr>
      </w:pPr>
      <w:r w:rsidRPr="00856C03">
        <w:rPr>
          <w:rFonts w:ascii="Nunito" w:hAnsi="Nunito"/>
          <w:spacing w:val="2"/>
          <w:sz w:val="26"/>
          <w:szCs w:val="26"/>
          <w:bdr w:val="none" w:sz="0" w:space="0" w:color="auto" w:frame="1"/>
        </w:rPr>
        <w:t xml:space="preserve">The window object is the topmost object of the DOM hierarchy. It </w:t>
      </w:r>
      <w:proofErr w:type="gramStart"/>
      <w:r w:rsidRPr="00856C03">
        <w:rPr>
          <w:rFonts w:ascii="Nunito" w:hAnsi="Nunito"/>
          <w:spacing w:val="2"/>
          <w:sz w:val="26"/>
          <w:szCs w:val="26"/>
          <w:bdr w:val="none" w:sz="0" w:space="0" w:color="auto" w:frame="1"/>
        </w:rPr>
        <w:t>represents</w:t>
      </w:r>
      <w:proofErr w:type="gramEnd"/>
      <w:r w:rsidRPr="00856C03">
        <w:rPr>
          <w:rFonts w:ascii="Nunito" w:hAnsi="Nunito"/>
          <w:spacing w:val="2"/>
          <w:sz w:val="26"/>
          <w:szCs w:val="26"/>
          <w:bdr w:val="none" w:sz="0" w:space="0" w:color="auto" w:frame="1"/>
        </w:rPr>
        <w:t xml:space="preserve"> a browser window or frame that displays the contents of the webpage. Whenever a window appears on the screen to display the contents of the document, the window object is created. </w:t>
      </w:r>
    </w:p>
    <w:p w14:paraId="4E7ED3D9" w14:textId="77777777" w:rsidR="00856C03" w:rsidRPr="00856C03" w:rsidRDefault="00856C03" w:rsidP="00856C03">
      <w:pPr>
        <w:pStyle w:val="NormalWeb"/>
        <w:shd w:val="clear" w:color="auto" w:fill="FFFFFF"/>
        <w:spacing w:before="0" w:beforeAutospacing="0" w:after="0" w:afterAutospacing="0"/>
        <w:jc w:val="both"/>
        <w:textAlignment w:val="baseline"/>
        <w:rPr>
          <w:rFonts w:ascii="Nunito" w:hAnsi="Nunito"/>
          <w:spacing w:val="2"/>
          <w:sz w:val="26"/>
          <w:szCs w:val="26"/>
        </w:rPr>
      </w:pPr>
      <w:r w:rsidRPr="00856C03">
        <w:rPr>
          <w:rStyle w:val="Strong"/>
          <w:rFonts w:ascii="Nunito" w:hAnsi="Nunito"/>
          <w:spacing w:val="2"/>
          <w:sz w:val="26"/>
          <w:szCs w:val="26"/>
          <w:bdr w:val="none" w:sz="0" w:space="0" w:color="auto" w:frame="1"/>
        </w:rPr>
        <w:t>Syntax:</w:t>
      </w:r>
    </w:p>
    <w:p w14:paraId="7292188D" w14:textId="77777777" w:rsidR="00856C03" w:rsidRPr="00856C03" w:rsidRDefault="00856C03" w:rsidP="00856C03">
      <w:pPr>
        <w:pStyle w:val="HTMLPreformatted"/>
        <w:textAlignment w:val="baseline"/>
        <w:rPr>
          <w:rFonts w:ascii="Consolas" w:hAnsi="Consolas"/>
          <w:spacing w:val="2"/>
          <w:sz w:val="24"/>
          <w:szCs w:val="24"/>
        </w:rPr>
      </w:pPr>
      <w:r w:rsidRPr="00856C03">
        <w:rPr>
          <w:rFonts w:ascii="Consolas" w:hAnsi="Consolas"/>
          <w:spacing w:val="2"/>
          <w:sz w:val="24"/>
          <w:szCs w:val="24"/>
          <w:bdr w:val="none" w:sz="0" w:space="0" w:color="auto" w:frame="1"/>
        </w:rPr>
        <w:t>window.property_name;</w:t>
      </w:r>
      <w:r w:rsidRPr="00856C03">
        <w:rPr>
          <w:rFonts w:ascii="Consolas" w:hAnsi="Consolas"/>
          <w:spacing w:val="2"/>
          <w:sz w:val="24"/>
          <w:szCs w:val="24"/>
        </w:rPr>
        <w:br/>
      </w:r>
    </w:p>
    <w:p w14:paraId="69C4C890" w14:textId="77777777" w:rsidR="00856C03" w:rsidRPr="00856C03" w:rsidRDefault="00856C03" w:rsidP="00856C03">
      <w:pPr>
        <w:pStyle w:val="NormalWeb"/>
        <w:shd w:val="clear" w:color="auto" w:fill="FFFFFF"/>
        <w:spacing w:before="0" w:beforeAutospacing="0" w:after="0" w:afterAutospacing="0"/>
        <w:jc w:val="both"/>
        <w:textAlignment w:val="baseline"/>
        <w:rPr>
          <w:rFonts w:ascii="Nunito" w:hAnsi="Nunito"/>
          <w:spacing w:val="2"/>
          <w:sz w:val="26"/>
          <w:szCs w:val="26"/>
        </w:rPr>
      </w:pPr>
      <w:r w:rsidRPr="00856C03">
        <w:rPr>
          <w:rFonts w:ascii="Nunito" w:hAnsi="Nunito"/>
          <w:spacing w:val="2"/>
          <w:sz w:val="26"/>
          <w:szCs w:val="26"/>
          <w:bdr w:val="none" w:sz="0" w:space="0" w:color="auto" w:frame="1"/>
        </w:rPr>
        <w:t>The properties of Window objects that are commonly used are listed in the below table:</w:t>
      </w:r>
    </w:p>
    <w:p w14:paraId="3D4F3985" w14:textId="5914444B" w:rsidR="00856C03" w:rsidRPr="00856C03" w:rsidRDefault="00856C03" w:rsidP="00856C03">
      <w:pPr>
        <w:pStyle w:val="NormalWeb"/>
        <w:shd w:val="clear" w:color="auto" w:fill="FFFFFF"/>
        <w:spacing w:before="0" w:beforeAutospacing="0" w:after="0" w:afterAutospacing="0"/>
        <w:jc w:val="both"/>
        <w:textAlignment w:val="baseline"/>
        <w:rPr>
          <w:rFonts w:ascii="Nunito" w:hAnsi="Nunito"/>
          <w:spacing w:val="2"/>
          <w:sz w:val="26"/>
          <w:szCs w:val="26"/>
        </w:rPr>
      </w:pPr>
      <w:r w:rsidRPr="00856C03">
        <w:rPr>
          <w:rStyle w:val="Strong"/>
          <w:rFonts w:ascii="Nunito" w:hAnsi="Nunito"/>
          <w:spacing w:val="2"/>
          <w:sz w:val="26"/>
          <w:szCs w:val="26"/>
          <w:bdr w:val="none" w:sz="0" w:space="0" w:color="auto" w:frame="1"/>
        </w:rPr>
        <w:t xml:space="preserve">Some </w:t>
      </w:r>
      <w:r w:rsidRPr="00856C03">
        <w:rPr>
          <w:rStyle w:val="Strong"/>
          <w:rFonts w:ascii="Nunito" w:hAnsi="Nunito"/>
          <w:spacing w:val="2"/>
          <w:sz w:val="26"/>
          <w:szCs w:val="26"/>
          <w:bdr w:val="none" w:sz="0" w:space="0" w:color="auto" w:frame="1"/>
        </w:rPr>
        <w:t>Properties of the window:</w:t>
      </w:r>
    </w:p>
    <w:p w14:paraId="235E6ACD" w14:textId="77777777" w:rsidR="00856C03" w:rsidRPr="00856C03" w:rsidRDefault="00856C03" w:rsidP="00856C03">
      <w:pPr>
        <w:numPr>
          <w:ilvl w:val="0"/>
          <w:numId w:val="23"/>
        </w:numPr>
        <w:shd w:val="clear" w:color="auto" w:fill="FFFFFF"/>
        <w:spacing w:after="0" w:line="240" w:lineRule="auto"/>
        <w:ind w:left="1080"/>
        <w:textAlignment w:val="baseline"/>
        <w:rPr>
          <w:rFonts w:ascii="Nunito" w:hAnsi="Nunito"/>
          <w:spacing w:val="2"/>
          <w:sz w:val="26"/>
          <w:szCs w:val="26"/>
        </w:rPr>
      </w:pPr>
      <w:hyperlink r:id="rId26" w:history="1">
        <w:r w:rsidRPr="00856C03">
          <w:rPr>
            <w:rStyle w:val="Strong"/>
            <w:rFonts w:ascii="Nunito" w:hAnsi="Nunito"/>
            <w:spacing w:val="2"/>
            <w:sz w:val="26"/>
            <w:szCs w:val="26"/>
            <w:bdr w:val="none" w:sz="0" w:space="0" w:color="auto" w:frame="1"/>
          </w:rPr>
          <w:t>Closed</w:t>
        </w:r>
      </w:hyperlink>
      <w:r w:rsidRPr="00856C03">
        <w:rPr>
          <w:rFonts w:ascii="Nunito" w:hAnsi="Nunito"/>
          <w:spacing w:val="2"/>
          <w:sz w:val="26"/>
          <w:szCs w:val="26"/>
          <w:bdr w:val="none" w:sz="0" w:space="0" w:color="auto" w:frame="1"/>
        </w:rPr>
        <w:t>: It holds a Boolean value that represents whether the window is closed or not.</w:t>
      </w:r>
    </w:p>
    <w:p w14:paraId="7833F8E3" w14:textId="77777777" w:rsidR="00856C03" w:rsidRPr="00856C03" w:rsidRDefault="00856C03" w:rsidP="00856C03">
      <w:pPr>
        <w:numPr>
          <w:ilvl w:val="0"/>
          <w:numId w:val="24"/>
        </w:numPr>
        <w:shd w:val="clear" w:color="auto" w:fill="FFFFFF"/>
        <w:spacing w:after="0" w:line="240" w:lineRule="auto"/>
        <w:ind w:left="1080"/>
        <w:textAlignment w:val="baseline"/>
        <w:rPr>
          <w:rFonts w:ascii="Nunito" w:hAnsi="Nunito"/>
          <w:spacing w:val="2"/>
          <w:sz w:val="26"/>
          <w:szCs w:val="26"/>
        </w:rPr>
      </w:pPr>
      <w:r w:rsidRPr="00856C03">
        <w:rPr>
          <w:rStyle w:val="Strong"/>
          <w:rFonts w:ascii="Nunito" w:hAnsi="Nunito"/>
          <w:spacing w:val="2"/>
          <w:sz w:val="26"/>
          <w:szCs w:val="26"/>
          <w:bdr w:val="none" w:sz="0" w:space="0" w:color="auto" w:frame="1"/>
        </w:rPr>
        <w:t>console</w:t>
      </w:r>
      <w:r w:rsidRPr="00856C03">
        <w:rPr>
          <w:rFonts w:ascii="Nunito" w:hAnsi="Nunito"/>
          <w:spacing w:val="2"/>
          <w:sz w:val="26"/>
          <w:szCs w:val="26"/>
          <w:bdr w:val="none" w:sz="0" w:space="0" w:color="auto" w:frame="1"/>
        </w:rPr>
        <w:t>: It returns a reference to the console object which provides access to the browser’s debugging console.</w:t>
      </w:r>
    </w:p>
    <w:p w14:paraId="7CE00210" w14:textId="77777777" w:rsidR="00856C03" w:rsidRPr="00856C03" w:rsidRDefault="00856C03" w:rsidP="00856C03">
      <w:pPr>
        <w:numPr>
          <w:ilvl w:val="0"/>
          <w:numId w:val="25"/>
        </w:numPr>
        <w:shd w:val="clear" w:color="auto" w:fill="FFFFFF"/>
        <w:spacing w:after="0" w:line="240" w:lineRule="auto"/>
        <w:ind w:left="1080"/>
        <w:textAlignment w:val="baseline"/>
        <w:rPr>
          <w:rFonts w:ascii="Nunito" w:hAnsi="Nunito"/>
          <w:spacing w:val="2"/>
          <w:sz w:val="26"/>
          <w:szCs w:val="26"/>
        </w:rPr>
      </w:pPr>
      <w:r w:rsidRPr="00856C03">
        <w:rPr>
          <w:rStyle w:val="Strong"/>
          <w:rFonts w:ascii="Nunito" w:hAnsi="Nunito"/>
          <w:spacing w:val="2"/>
          <w:sz w:val="26"/>
          <w:szCs w:val="26"/>
          <w:bdr w:val="none" w:sz="0" w:space="0" w:color="auto" w:frame="1"/>
        </w:rPr>
        <w:t>defaultStatus</w:t>
      </w:r>
      <w:r w:rsidRPr="00856C03">
        <w:rPr>
          <w:rFonts w:ascii="Nunito" w:hAnsi="Nunito"/>
          <w:spacing w:val="2"/>
          <w:sz w:val="26"/>
          <w:szCs w:val="26"/>
          <w:bdr w:val="none" w:sz="0" w:space="0" w:color="auto" w:frame="1"/>
        </w:rPr>
        <w:t>: It is used to define the default message that will be displayed in the status bar when no activity is carried on by the browser.</w:t>
      </w:r>
    </w:p>
    <w:p w14:paraId="38BC2BB4" w14:textId="77777777" w:rsidR="00856C03" w:rsidRPr="00856C03" w:rsidRDefault="00856C03" w:rsidP="00856C03">
      <w:pPr>
        <w:numPr>
          <w:ilvl w:val="0"/>
          <w:numId w:val="26"/>
        </w:numPr>
        <w:shd w:val="clear" w:color="auto" w:fill="FFFFFF"/>
        <w:spacing w:after="0" w:line="240" w:lineRule="auto"/>
        <w:ind w:left="1080"/>
        <w:textAlignment w:val="baseline"/>
        <w:rPr>
          <w:rFonts w:ascii="Nunito" w:hAnsi="Nunito"/>
          <w:spacing w:val="2"/>
          <w:sz w:val="26"/>
          <w:szCs w:val="26"/>
        </w:rPr>
      </w:pPr>
      <w:r w:rsidRPr="00856C03">
        <w:rPr>
          <w:rStyle w:val="Strong"/>
          <w:rFonts w:ascii="Nunito" w:hAnsi="Nunito"/>
          <w:spacing w:val="2"/>
          <w:sz w:val="26"/>
          <w:szCs w:val="26"/>
          <w:bdr w:val="none" w:sz="0" w:space="0" w:color="auto" w:frame="1"/>
        </w:rPr>
        <w:t>controllers</w:t>
      </w:r>
      <w:r w:rsidRPr="00856C03">
        <w:rPr>
          <w:rFonts w:ascii="Nunito" w:hAnsi="Nunito"/>
          <w:spacing w:val="2"/>
          <w:sz w:val="26"/>
          <w:szCs w:val="26"/>
          <w:bdr w:val="none" w:sz="0" w:space="0" w:color="auto" w:frame="1"/>
        </w:rPr>
        <w:t>: It returns the XUL controller objects for the current Chrome window.</w:t>
      </w:r>
    </w:p>
    <w:p w14:paraId="25E57707" w14:textId="77777777" w:rsidR="00856C03" w:rsidRPr="00856C03" w:rsidRDefault="00856C03" w:rsidP="00856C03">
      <w:pPr>
        <w:numPr>
          <w:ilvl w:val="0"/>
          <w:numId w:val="27"/>
        </w:numPr>
        <w:shd w:val="clear" w:color="auto" w:fill="FFFFFF"/>
        <w:spacing w:after="0" w:line="240" w:lineRule="auto"/>
        <w:ind w:left="1080"/>
        <w:textAlignment w:val="baseline"/>
        <w:rPr>
          <w:rFonts w:ascii="Nunito" w:hAnsi="Nunito"/>
          <w:spacing w:val="2"/>
          <w:sz w:val="26"/>
          <w:szCs w:val="26"/>
        </w:rPr>
      </w:pPr>
      <w:hyperlink r:id="rId27" w:history="1">
        <w:r w:rsidRPr="00856C03">
          <w:rPr>
            <w:rStyle w:val="Strong"/>
            <w:rFonts w:ascii="Nunito" w:hAnsi="Nunito"/>
            <w:spacing w:val="2"/>
            <w:sz w:val="26"/>
            <w:szCs w:val="26"/>
            <w:bdr w:val="none" w:sz="0" w:space="0" w:color="auto" w:frame="1"/>
          </w:rPr>
          <w:t>customElements</w:t>
        </w:r>
      </w:hyperlink>
      <w:r w:rsidRPr="00856C03">
        <w:rPr>
          <w:rFonts w:ascii="Nunito" w:hAnsi="Nunito"/>
          <w:spacing w:val="2"/>
          <w:sz w:val="26"/>
          <w:szCs w:val="26"/>
          <w:bdr w:val="none" w:sz="0" w:space="0" w:color="auto" w:frame="1"/>
        </w:rPr>
        <w:t>: It returns a reference to the CustomElementRegistry object, which can be used to register new custom elements and also get information about already registered custom elements.</w:t>
      </w:r>
    </w:p>
    <w:p w14:paraId="6F140AD3" w14:textId="77777777" w:rsidR="00856C03" w:rsidRPr="00856C03" w:rsidRDefault="00856C03" w:rsidP="00856C03">
      <w:pPr>
        <w:numPr>
          <w:ilvl w:val="0"/>
          <w:numId w:val="28"/>
        </w:numPr>
        <w:shd w:val="clear" w:color="auto" w:fill="FFFFFF"/>
        <w:spacing w:after="0" w:line="240" w:lineRule="auto"/>
        <w:ind w:left="1080"/>
        <w:textAlignment w:val="baseline"/>
        <w:rPr>
          <w:rFonts w:ascii="Nunito" w:hAnsi="Nunito"/>
          <w:spacing w:val="2"/>
          <w:sz w:val="26"/>
          <w:szCs w:val="26"/>
        </w:rPr>
      </w:pPr>
      <w:hyperlink r:id="rId28" w:history="1">
        <w:r w:rsidRPr="00856C03">
          <w:rPr>
            <w:rStyle w:val="Strong"/>
            <w:rFonts w:ascii="Nunito" w:hAnsi="Nunito"/>
            <w:spacing w:val="2"/>
            <w:sz w:val="26"/>
            <w:szCs w:val="26"/>
            <w:bdr w:val="none" w:sz="0" w:space="0" w:color="auto" w:frame="1"/>
          </w:rPr>
          <w:t>crypto</w:t>
        </w:r>
      </w:hyperlink>
      <w:r w:rsidRPr="00856C03">
        <w:rPr>
          <w:rFonts w:ascii="Nunito" w:hAnsi="Nunito"/>
          <w:spacing w:val="2"/>
          <w:sz w:val="26"/>
          <w:szCs w:val="26"/>
          <w:bdr w:val="none" w:sz="0" w:space="0" w:color="auto" w:frame="1"/>
        </w:rPr>
        <w:t>: It returns the browser crypto object.</w:t>
      </w:r>
    </w:p>
    <w:p w14:paraId="6EF04533" w14:textId="77777777" w:rsidR="00856C03" w:rsidRPr="00856C03" w:rsidRDefault="00856C03" w:rsidP="00856C03">
      <w:pPr>
        <w:numPr>
          <w:ilvl w:val="0"/>
          <w:numId w:val="29"/>
        </w:numPr>
        <w:shd w:val="clear" w:color="auto" w:fill="FFFFFF"/>
        <w:spacing w:after="0" w:line="240" w:lineRule="auto"/>
        <w:ind w:left="1080"/>
        <w:textAlignment w:val="baseline"/>
        <w:rPr>
          <w:rFonts w:ascii="Nunito" w:hAnsi="Nunito"/>
          <w:spacing w:val="2"/>
          <w:sz w:val="26"/>
          <w:szCs w:val="26"/>
        </w:rPr>
      </w:pPr>
      <w:hyperlink r:id="rId29" w:history="1">
        <w:r w:rsidRPr="00856C03">
          <w:rPr>
            <w:rStyle w:val="Strong"/>
            <w:rFonts w:ascii="Nunito" w:hAnsi="Nunito"/>
            <w:spacing w:val="2"/>
            <w:sz w:val="26"/>
            <w:szCs w:val="26"/>
            <w:bdr w:val="none" w:sz="0" w:space="0" w:color="auto" w:frame="1"/>
          </w:rPr>
          <w:t>devicePixelRatio</w:t>
        </w:r>
      </w:hyperlink>
      <w:r w:rsidRPr="00856C03">
        <w:rPr>
          <w:rFonts w:ascii="Nunito" w:hAnsi="Nunito"/>
          <w:spacing w:val="2"/>
          <w:sz w:val="26"/>
          <w:szCs w:val="26"/>
          <w:bdr w:val="none" w:sz="0" w:space="0" w:color="auto" w:frame="1"/>
        </w:rPr>
        <w:t>: It returns the ratio between physical pixels and device-independent pixels in the current display.</w:t>
      </w:r>
    </w:p>
    <w:p w14:paraId="7DBEA3C1" w14:textId="77777777" w:rsidR="00856C03" w:rsidRPr="00856C03" w:rsidRDefault="00856C03" w:rsidP="00856C03">
      <w:pPr>
        <w:shd w:val="clear" w:color="auto" w:fill="FFFFFF"/>
        <w:spacing w:after="0" w:line="240" w:lineRule="auto"/>
        <w:jc w:val="both"/>
        <w:textAlignment w:val="baseline"/>
        <w:rPr>
          <w:rFonts w:ascii="Nunito" w:eastAsia="Times New Roman" w:hAnsi="Nunito" w:cs="Times New Roman"/>
          <w:spacing w:val="2"/>
          <w:kern w:val="0"/>
          <w:sz w:val="26"/>
          <w:szCs w:val="26"/>
          <w14:ligatures w14:val="none"/>
        </w:rPr>
      </w:pPr>
      <w:r w:rsidRPr="00856C03">
        <w:rPr>
          <w:rFonts w:ascii="Nunito" w:eastAsia="Times New Roman" w:hAnsi="Nunito" w:cs="Times New Roman"/>
          <w:b/>
          <w:bCs/>
          <w:spacing w:val="2"/>
          <w:kern w:val="0"/>
          <w:sz w:val="26"/>
          <w:szCs w:val="26"/>
          <w:bdr w:val="none" w:sz="0" w:space="0" w:color="auto" w:frame="1"/>
          <w14:ligatures w14:val="none"/>
        </w:rPr>
        <w:t>Methods of Window:</w:t>
      </w:r>
    </w:p>
    <w:p w14:paraId="159D12FC" w14:textId="77777777" w:rsidR="00856C03" w:rsidRPr="00856C03" w:rsidRDefault="00856C03" w:rsidP="00856C03">
      <w:pPr>
        <w:shd w:val="clear" w:color="auto" w:fill="FFFFFF"/>
        <w:spacing w:after="0" w:line="240" w:lineRule="auto"/>
        <w:jc w:val="both"/>
        <w:textAlignment w:val="baseline"/>
        <w:rPr>
          <w:rFonts w:ascii="Nunito" w:eastAsia="Times New Roman" w:hAnsi="Nunito" w:cs="Times New Roman"/>
          <w:spacing w:val="2"/>
          <w:kern w:val="0"/>
          <w:sz w:val="26"/>
          <w:szCs w:val="26"/>
          <w14:ligatures w14:val="none"/>
        </w:rPr>
      </w:pPr>
      <w:r w:rsidRPr="00856C03">
        <w:rPr>
          <w:rFonts w:ascii="Nunito" w:eastAsia="Times New Roman" w:hAnsi="Nunito" w:cs="Times New Roman"/>
          <w:b/>
          <w:bCs/>
          <w:spacing w:val="2"/>
          <w:kern w:val="0"/>
          <w:sz w:val="26"/>
          <w:szCs w:val="26"/>
          <w:bdr w:val="none" w:sz="0" w:space="0" w:color="auto" w:frame="1"/>
          <w14:ligatures w14:val="none"/>
        </w:rPr>
        <w:t>Syntax:</w:t>
      </w:r>
    </w:p>
    <w:p w14:paraId="45EE085E" w14:textId="77777777" w:rsidR="00856C03" w:rsidRPr="00856C03" w:rsidRDefault="00856C03" w:rsidP="00856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14:ligatures w14:val="none"/>
        </w:rPr>
      </w:pPr>
      <w:r w:rsidRPr="00856C03">
        <w:rPr>
          <w:rFonts w:ascii="Consolas" w:eastAsia="Times New Roman" w:hAnsi="Consolas" w:cs="Courier New"/>
          <w:spacing w:val="2"/>
          <w:kern w:val="0"/>
          <w:sz w:val="24"/>
          <w:szCs w:val="24"/>
          <w:bdr w:val="none" w:sz="0" w:space="0" w:color="auto" w:frame="1"/>
          <w14:ligatures w14:val="none"/>
        </w:rPr>
        <w:t>window.method_name;</w:t>
      </w:r>
      <w:r w:rsidRPr="00856C03">
        <w:rPr>
          <w:rFonts w:ascii="Consolas" w:eastAsia="Times New Roman" w:hAnsi="Consolas" w:cs="Courier New"/>
          <w:spacing w:val="2"/>
          <w:kern w:val="0"/>
          <w:sz w:val="24"/>
          <w:szCs w:val="24"/>
          <w14:ligatures w14:val="none"/>
        </w:rPr>
        <w:br/>
      </w:r>
    </w:p>
    <w:p w14:paraId="57C3C82D" w14:textId="77777777" w:rsidR="00856C03" w:rsidRPr="00856C03" w:rsidRDefault="00856C03" w:rsidP="00856C03">
      <w:pPr>
        <w:shd w:val="clear" w:color="auto" w:fill="FFFFFF"/>
        <w:spacing w:after="0" w:line="240" w:lineRule="auto"/>
        <w:jc w:val="both"/>
        <w:textAlignment w:val="baseline"/>
        <w:rPr>
          <w:rFonts w:ascii="Nunito" w:eastAsia="Times New Roman" w:hAnsi="Nunito" w:cs="Times New Roman"/>
          <w:spacing w:val="2"/>
          <w:kern w:val="0"/>
          <w:sz w:val="26"/>
          <w:szCs w:val="26"/>
          <w14:ligatures w14:val="none"/>
        </w:rPr>
      </w:pPr>
      <w:r w:rsidRPr="00856C03">
        <w:rPr>
          <w:rFonts w:ascii="Nunito" w:eastAsia="Times New Roman" w:hAnsi="Nunito" w:cs="Times New Roman"/>
          <w:spacing w:val="2"/>
          <w:kern w:val="0"/>
          <w:sz w:val="26"/>
          <w:szCs w:val="26"/>
          <w:bdr w:val="none" w:sz="0" w:space="0" w:color="auto" w:frame="1"/>
          <w14:ligatures w14:val="none"/>
        </w:rPr>
        <w:t>Some methods of Window objects that are commonly used are listed in the below table:</w:t>
      </w:r>
    </w:p>
    <w:p w14:paraId="0CE351E0" w14:textId="77777777" w:rsidR="00856C03" w:rsidRPr="00856C03" w:rsidRDefault="00856C03" w:rsidP="00856C03">
      <w:pPr>
        <w:numPr>
          <w:ilvl w:val="0"/>
          <w:numId w:val="30"/>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30" w:history="1">
        <w:r w:rsidRPr="00856C03">
          <w:rPr>
            <w:rFonts w:ascii="Nunito" w:eastAsia="Times New Roman" w:hAnsi="Nunito" w:cs="Times New Roman"/>
            <w:b/>
            <w:bCs/>
            <w:spacing w:val="2"/>
            <w:kern w:val="0"/>
            <w:sz w:val="26"/>
            <w:szCs w:val="26"/>
            <w:bdr w:val="none" w:sz="0" w:space="0" w:color="auto" w:frame="1"/>
            <w14:ligatures w14:val="none"/>
          </w:rPr>
          <w:t>alert()</w:t>
        </w:r>
      </w:hyperlink>
      <w:r w:rsidRPr="00856C03">
        <w:rPr>
          <w:rFonts w:ascii="Nunito" w:eastAsia="Times New Roman" w:hAnsi="Nunito" w:cs="Times New Roman"/>
          <w:spacing w:val="2"/>
          <w:kern w:val="0"/>
          <w:sz w:val="26"/>
          <w:szCs w:val="26"/>
          <w:bdr w:val="none" w:sz="0" w:space="0" w:color="auto" w:frame="1"/>
          <w14:ligatures w14:val="none"/>
        </w:rPr>
        <w:t>: It is used to display an alert box. It displays a specified message along with an OK button and is generally used to make sure that the information comes through the user.</w:t>
      </w:r>
    </w:p>
    <w:p w14:paraId="07C8A498" w14:textId="77777777" w:rsidR="00856C03" w:rsidRPr="00856C03" w:rsidRDefault="00856C03" w:rsidP="00856C03">
      <w:pPr>
        <w:numPr>
          <w:ilvl w:val="0"/>
          <w:numId w:val="31"/>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31" w:history="1">
        <w:r w:rsidRPr="00856C03">
          <w:rPr>
            <w:rFonts w:ascii="Nunito" w:eastAsia="Times New Roman" w:hAnsi="Nunito" w:cs="Times New Roman"/>
            <w:b/>
            <w:bCs/>
            <w:spacing w:val="2"/>
            <w:kern w:val="0"/>
            <w:sz w:val="26"/>
            <w:szCs w:val="26"/>
            <w:bdr w:val="none" w:sz="0" w:space="0" w:color="auto" w:frame="1"/>
            <w14:ligatures w14:val="none"/>
          </w:rPr>
          <w:t>atob()</w:t>
        </w:r>
      </w:hyperlink>
      <w:r w:rsidRPr="00856C03">
        <w:rPr>
          <w:rFonts w:ascii="Nunito" w:eastAsia="Times New Roman" w:hAnsi="Nunito" w:cs="Times New Roman"/>
          <w:spacing w:val="2"/>
          <w:kern w:val="0"/>
          <w:sz w:val="26"/>
          <w:szCs w:val="26"/>
          <w:bdr w:val="none" w:sz="0" w:space="0" w:color="auto" w:frame="1"/>
          <w14:ligatures w14:val="none"/>
        </w:rPr>
        <w:t>: It is used for decoding a base-64 encoded string. It is used to decode a string of data that has been encoded using the btoa() method.</w:t>
      </w:r>
    </w:p>
    <w:p w14:paraId="375F00C2" w14:textId="77777777" w:rsidR="00856C03" w:rsidRPr="00856C03" w:rsidRDefault="00856C03" w:rsidP="00856C03">
      <w:pPr>
        <w:numPr>
          <w:ilvl w:val="0"/>
          <w:numId w:val="32"/>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32" w:history="1">
        <w:r w:rsidRPr="00856C03">
          <w:rPr>
            <w:rFonts w:ascii="Nunito" w:eastAsia="Times New Roman" w:hAnsi="Nunito" w:cs="Times New Roman"/>
            <w:b/>
            <w:bCs/>
            <w:spacing w:val="2"/>
            <w:kern w:val="0"/>
            <w:sz w:val="26"/>
            <w:szCs w:val="26"/>
            <w:bdr w:val="none" w:sz="0" w:space="0" w:color="auto" w:frame="1"/>
            <w14:ligatures w14:val="none"/>
          </w:rPr>
          <w:t>blur()</w:t>
        </w:r>
      </w:hyperlink>
      <w:r w:rsidRPr="00856C03">
        <w:rPr>
          <w:rFonts w:ascii="Nunito" w:eastAsia="Times New Roman" w:hAnsi="Nunito" w:cs="Times New Roman"/>
          <w:spacing w:val="2"/>
          <w:kern w:val="0"/>
          <w:sz w:val="26"/>
          <w:szCs w:val="26"/>
          <w:bdr w:val="none" w:sz="0" w:space="0" w:color="auto" w:frame="1"/>
          <w14:ligatures w14:val="none"/>
        </w:rPr>
        <w:t>: It is used to remove focus from the current window.</w:t>
      </w:r>
    </w:p>
    <w:p w14:paraId="52ACEC64" w14:textId="77777777" w:rsidR="00856C03" w:rsidRPr="00856C03" w:rsidRDefault="00856C03" w:rsidP="00856C03">
      <w:pPr>
        <w:numPr>
          <w:ilvl w:val="0"/>
          <w:numId w:val="33"/>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33" w:history="1">
        <w:r w:rsidRPr="00856C03">
          <w:rPr>
            <w:rFonts w:ascii="Nunito" w:eastAsia="Times New Roman" w:hAnsi="Nunito" w:cs="Times New Roman"/>
            <w:b/>
            <w:bCs/>
            <w:spacing w:val="2"/>
            <w:kern w:val="0"/>
            <w:sz w:val="26"/>
            <w:szCs w:val="26"/>
            <w:bdr w:val="none" w:sz="0" w:space="0" w:color="auto" w:frame="1"/>
            <w14:ligatures w14:val="none"/>
          </w:rPr>
          <w:t>btoa()</w:t>
        </w:r>
      </w:hyperlink>
      <w:r w:rsidRPr="00856C03">
        <w:rPr>
          <w:rFonts w:ascii="Nunito" w:eastAsia="Times New Roman" w:hAnsi="Nunito" w:cs="Times New Roman"/>
          <w:spacing w:val="2"/>
          <w:kern w:val="0"/>
          <w:sz w:val="26"/>
          <w:szCs w:val="26"/>
          <w:bdr w:val="none" w:sz="0" w:space="0" w:color="auto" w:frame="1"/>
          <w14:ligatures w14:val="none"/>
        </w:rPr>
        <w:t>: It is used for encoding a string in base-64 format.</w:t>
      </w:r>
    </w:p>
    <w:p w14:paraId="4EF590F8" w14:textId="77777777" w:rsidR="00856C03" w:rsidRPr="00856C03" w:rsidRDefault="00856C03" w:rsidP="00856C03">
      <w:pPr>
        <w:numPr>
          <w:ilvl w:val="0"/>
          <w:numId w:val="34"/>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34" w:history="1">
        <w:r w:rsidRPr="00856C03">
          <w:rPr>
            <w:rFonts w:ascii="Nunito" w:eastAsia="Times New Roman" w:hAnsi="Nunito" w:cs="Times New Roman"/>
            <w:b/>
            <w:bCs/>
            <w:spacing w:val="2"/>
            <w:kern w:val="0"/>
            <w:sz w:val="26"/>
            <w:szCs w:val="26"/>
            <w:bdr w:val="none" w:sz="0" w:space="0" w:color="auto" w:frame="1"/>
            <w14:ligatures w14:val="none"/>
          </w:rPr>
          <w:t>clearInterval()</w:t>
        </w:r>
      </w:hyperlink>
      <w:r w:rsidRPr="00856C03">
        <w:rPr>
          <w:rFonts w:ascii="Nunito" w:eastAsia="Times New Roman" w:hAnsi="Nunito" w:cs="Times New Roman"/>
          <w:spacing w:val="2"/>
          <w:kern w:val="0"/>
          <w:sz w:val="26"/>
          <w:szCs w:val="26"/>
          <w:bdr w:val="none" w:sz="0" w:space="0" w:color="auto" w:frame="1"/>
          <w14:ligatures w14:val="none"/>
        </w:rPr>
        <w:t>: It clears the interval which has been set by the setInterval() function before that.</w:t>
      </w:r>
    </w:p>
    <w:p w14:paraId="3DC74F5D" w14:textId="77777777" w:rsidR="00856C03" w:rsidRPr="00856C03" w:rsidRDefault="00856C03" w:rsidP="00856C03">
      <w:pPr>
        <w:numPr>
          <w:ilvl w:val="0"/>
          <w:numId w:val="35"/>
        </w:numPr>
        <w:shd w:val="clear" w:color="auto" w:fill="FFFFFF"/>
        <w:spacing w:after="0" w:line="240" w:lineRule="auto"/>
        <w:ind w:left="1080"/>
        <w:textAlignment w:val="baseline"/>
        <w:rPr>
          <w:rFonts w:ascii="Nunito" w:eastAsia="Times New Roman" w:hAnsi="Nunito" w:cs="Times New Roman"/>
          <w:spacing w:val="2"/>
          <w:kern w:val="0"/>
          <w:sz w:val="26"/>
          <w:szCs w:val="26"/>
          <w14:ligatures w14:val="none"/>
        </w:rPr>
      </w:pPr>
      <w:hyperlink r:id="rId35" w:history="1">
        <w:r w:rsidRPr="00856C03">
          <w:rPr>
            <w:rFonts w:ascii="Nunito" w:eastAsia="Times New Roman" w:hAnsi="Nunito" w:cs="Times New Roman"/>
            <w:b/>
            <w:bCs/>
            <w:spacing w:val="2"/>
            <w:kern w:val="0"/>
            <w:sz w:val="26"/>
            <w:szCs w:val="26"/>
            <w:bdr w:val="none" w:sz="0" w:space="0" w:color="auto" w:frame="1"/>
            <w14:ligatures w14:val="none"/>
          </w:rPr>
          <w:t>clearTimeout()</w:t>
        </w:r>
      </w:hyperlink>
      <w:r w:rsidRPr="00856C03">
        <w:rPr>
          <w:rFonts w:ascii="Nunito" w:eastAsia="Times New Roman" w:hAnsi="Nunito" w:cs="Times New Roman"/>
          <w:b/>
          <w:bCs/>
          <w:spacing w:val="2"/>
          <w:kern w:val="0"/>
          <w:sz w:val="26"/>
          <w:szCs w:val="26"/>
          <w:bdr w:val="none" w:sz="0" w:space="0" w:color="auto" w:frame="1"/>
          <w14:ligatures w14:val="none"/>
        </w:rPr>
        <w:t>: </w:t>
      </w:r>
      <w:r w:rsidRPr="00856C03">
        <w:rPr>
          <w:rFonts w:ascii="Nunito" w:eastAsia="Times New Roman" w:hAnsi="Nunito" w:cs="Times New Roman"/>
          <w:spacing w:val="2"/>
          <w:kern w:val="0"/>
          <w:sz w:val="26"/>
          <w:szCs w:val="26"/>
          <w:bdr w:val="none" w:sz="0" w:space="0" w:color="auto" w:frame="1"/>
          <w14:ligatures w14:val="none"/>
        </w:rPr>
        <w:t>It clears the timeout which has been set by the setTimeout()function before that.</w:t>
      </w:r>
    </w:p>
    <w:p w14:paraId="1F258727" w14:textId="77777777" w:rsidR="00856C03" w:rsidRPr="00856C03" w:rsidRDefault="00856C03" w:rsidP="00856C03">
      <w:pPr>
        <w:shd w:val="clear" w:color="auto" w:fill="FFFFFF"/>
        <w:spacing w:after="0" w:line="240" w:lineRule="auto"/>
        <w:textAlignment w:val="baseline"/>
        <w:rPr>
          <w:rFonts w:ascii="Nunito" w:hAnsi="Nunito"/>
          <w:spacing w:val="2"/>
          <w:sz w:val="26"/>
          <w:szCs w:val="26"/>
        </w:rPr>
      </w:pPr>
    </w:p>
    <w:p w14:paraId="3818DC81" w14:textId="77777777" w:rsidR="00A752D5" w:rsidRPr="00856C03" w:rsidRDefault="00A752D5" w:rsidP="00A752D5"/>
    <w:sectPr w:rsidR="00A752D5" w:rsidRPr="00856C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BCF62" w14:textId="77777777" w:rsidR="00A752D5" w:rsidRDefault="00A752D5" w:rsidP="00A752D5">
      <w:pPr>
        <w:spacing w:after="0" w:line="240" w:lineRule="auto"/>
      </w:pPr>
      <w:r>
        <w:separator/>
      </w:r>
    </w:p>
  </w:endnote>
  <w:endnote w:type="continuationSeparator" w:id="0">
    <w:p w14:paraId="2F10C08F" w14:textId="77777777" w:rsidR="00A752D5" w:rsidRDefault="00A752D5" w:rsidP="00A7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B85D5" w14:textId="77777777" w:rsidR="00A752D5" w:rsidRDefault="00A752D5" w:rsidP="00A752D5">
      <w:pPr>
        <w:spacing w:after="0" w:line="240" w:lineRule="auto"/>
      </w:pPr>
      <w:r>
        <w:separator/>
      </w:r>
    </w:p>
  </w:footnote>
  <w:footnote w:type="continuationSeparator" w:id="0">
    <w:p w14:paraId="56C636DC" w14:textId="77777777" w:rsidR="00A752D5" w:rsidRDefault="00A752D5" w:rsidP="00A75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8000D"/>
    <w:multiLevelType w:val="multilevel"/>
    <w:tmpl w:val="5884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C144C8"/>
    <w:multiLevelType w:val="hybridMultilevel"/>
    <w:tmpl w:val="E0AC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31937"/>
    <w:multiLevelType w:val="multilevel"/>
    <w:tmpl w:val="338A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707884"/>
    <w:multiLevelType w:val="multilevel"/>
    <w:tmpl w:val="5D70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F04D5A"/>
    <w:multiLevelType w:val="multilevel"/>
    <w:tmpl w:val="9AB6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502322">
    <w:abstractNumId w:val="1"/>
  </w:num>
  <w:num w:numId="2" w16cid:durableId="609556237">
    <w:abstractNumId w:val="4"/>
    <w:lvlOverride w:ilvl="0">
      <w:startOverride w:val="1"/>
    </w:lvlOverride>
  </w:num>
  <w:num w:numId="3" w16cid:durableId="1868175333">
    <w:abstractNumId w:val="4"/>
    <w:lvlOverride w:ilvl="0">
      <w:startOverride w:val="2"/>
    </w:lvlOverride>
  </w:num>
  <w:num w:numId="4" w16cid:durableId="55976762">
    <w:abstractNumId w:val="4"/>
    <w:lvlOverride w:ilvl="0">
      <w:startOverride w:val="3"/>
    </w:lvlOverride>
  </w:num>
  <w:num w:numId="5" w16cid:durableId="2120878189">
    <w:abstractNumId w:val="4"/>
    <w:lvlOverride w:ilvl="0">
      <w:startOverride w:val="4"/>
    </w:lvlOverride>
  </w:num>
  <w:num w:numId="6" w16cid:durableId="570194781">
    <w:abstractNumId w:val="4"/>
    <w:lvlOverride w:ilvl="0">
      <w:startOverride w:val="5"/>
    </w:lvlOverride>
  </w:num>
  <w:num w:numId="7" w16cid:durableId="2079011492">
    <w:abstractNumId w:val="4"/>
    <w:lvlOverride w:ilvl="0">
      <w:startOverride w:val="6"/>
    </w:lvlOverride>
  </w:num>
  <w:num w:numId="8" w16cid:durableId="1828520320">
    <w:abstractNumId w:val="4"/>
    <w:lvlOverride w:ilvl="0">
      <w:startOverride w:val="7"/>
    </w:lvlOverride>
  </w:num>
  <w:num w:numId="9" w16cid:durableId="2078941224">
    <w:abstractNumId w:val="4"/>
    <w:lvlOverride w:ilvl="0">
      <w:startOverride w:val="8"/>
    </w:lvlOverride>
  </w:num>
  <w:num w:numId="10" w16cid:durableId="1387027977">
    <w:abstractNumId w:val="4"/>
    <w:lvlOverride w:ilvl="0">
      <w:startOverride w:val="9"/>
    </w:lvlOverride>
  </w:num>
  <w:num w:numId="11" w16cid:durableId="2140296848">
    <w:abstractNumId w:val="4"/>
    <w:lvlOverride w:ilvl="0">
      <w:startOverride w:val="10"/>
    </w:lvlOverride>
  </w:num>
  <w:num w:numId="12" w16cid:durableId="494690754">
    <w:abstractNumId w:val="4"/>
    <w:lvlOverride w:ilvl="0">
      <w:startOverride w:val="11"/>
    </w:lvlOverride>
  </w:num>
  <w:num w:numId="13" w16cid:durableId="1619142146">
    <w:abstractNumId w:val="4"/>
    <w:lvlOverride w:ilvl="0">
      <w:startOverride w:val="12"/>
    </w:lvlOverride>
  </w:num>
  <w:num w:numId="14" w16cid:durableId="558397275">
    <w:abstractNumId w:val="4"/>
    <w:lvlOverride w:ilvl="0">
      <w:startOverride w:val="13"/>
    </w:lvlOverride>
  </w:num>
  <w:num w:numId="15" w16cid:durableId="1054961887">
    <w:abstractNumId w:val="3"/>
    <w:lvlOverride w:ilvl="0">
      <w:startOverride w:val="1"/>
    </w:lvlOverride>
  </w:num>
  <w:num w:numId="16" w16cid:durableId="1757632018">
    <w:abstractNumId w:val="3"/>
    <w:lvlOverride w:ilvl="0">
      <w:startOverride w:val="2"/>
    </w:lvlOverride>
  </w:num>
  <w:num w:numId="17" w16cid:durableId="757554419">
    <w:abstractNumId w:val="3"/>
    <w:lvlOverride w:ilvl="0">
      <w:startOverride w:val="3"/>
    </w:lvlOverride>
  </w:num>
  <w:num w:numId="18" w16cid:durableId="1824810270">
    <w:abstractNumId w:val="3"/>
    <w:lvlOverride w:ilvl="0">
      <w:startOverride w:val="4"/>
    </w:lvlOverride>
  </w:num>
  <w:num w:numId="19" w16cid:durableId="1610359744">
    <w:abstractNumId w:val="3"/>
    <w:lvlOverride w:ilvl="0">
      <w:startOverride w:val="5"/>
    </w:lvlOverride>
  </w:num>
  <w:num w:numId="20" w16cid:durableId="1848472573">
    <w:abstractNumId w:val="3"/>
    <w:lvlOverride w:ilvl="0">
      <w:startOverride w:val="6"/>
    </w:lvlOverride>
  </w:num>
  <w:num w:numId="21" w16cid:durableId="1650477603">
    <w:abstractNumId w:val="3"/>
    <w:lvlOverride w:ilvl="0">
      <w:startOverride w:val="7"/>
    </w:lvlOverride>
  </w:num>
  <w:num w:numId="22" w16cid:durableId="645472966">
    <w:abstractNumId w:val="3"/>
    <w:lvlOverride w:ilvl="0">
      <w:startOverride w:val="8"/>
    </w:lvlOverride>
  </w:num>
  <w:num w:numId="23" w16cid:durableId="1189752766">
    <w:abstractNumId w:val="0"/>
    <w:lvlOverride w:ilvl="0">
      <w:startOverride w:val="1"/>
    </w:lvlOverride>
  </w:num>
  <w:num w:numId="24" w16cid:durableId="902375345">
    <w:abstractNumId w:val="0"/>
    <w:lvlOverride w:ilvl="0">
      <w:startOverride w:val="2"/>
    </w:lvlOverride>
  </w:num>
  <w:num w:numId="25" w16cid:durableId="1210797540">
    <w:abstractNumId w:val="0"/>
    <w:lvlOverride w:ilvl="0">
      <w:startOverride w:val="3"/>
    </w:lvlOverride>
  </w:num>
  <w:num w:numId="26" w16cid:durableId="1293101265">
    <w:abstractNumId w:val="0"/>
    <w:lvlOverride w:ilvl="0">
      <w:startOverride w:val="4"/>
    </w:lvlOverride>
  </w:num>
  <w:num w:numId="27" w16cid:durableId="513762195">
    <w:abstractNumId w:val="0"/>
    <w:lvlOverride w:ilvl="0">
      <w:startOverride w:val="5"/>
    </w:lvlOverride>
  </w:num>
  <w:num w:numId="28" w16cid:durableId="407075537">
    <w:abstractNumId w:val="0"/>
    <w:lvlOverride w:ilvl="0">
      <w:startOverride w:val="6"/>
    </w:lvlOverride>
  </w:num>
  <w:num w:numId="29" w16cid:durableId="1506165764">
    <w:abstractNumId w:val="0"/>
    <w:lvlOverride w:ilvl="0">
      <w:startOverride w:val="7"/>
    </w:lvlOverride>
  </w:num>
  <w:num w:numId="30" w16cid:durableId="755135527">
    <w:abstractNumId w:val="2"/>
    <w:lvlOverride w:ilvl="0">
      <w:startOverride w:val="1"/>
    </w:lvlOverride>
  </w:num>
  <w:num w:numId="31" w16cid:durableId="287981055">
    <w:abstractNumId w:val="2"/>
    <w:lvlOverride w:ilvl="0">
      <w:startOverride w:val="2"/>
    </w:lvlOverride>
  </w:num>
  <w:num w:numId="32" w16cid:durableId="300355060">
    <w:abstractNumId w:val="2"/>
    <w:lvlOverride w:ilvl="0">
      <w:startOverride w:val="3"/>
    </w:lvlOverride>
  </w:num>
  <w:num w:numId="33" w16cid:durableId="1567300333">
    <w:abstractNumId w:val="2"/>
    <w:lvlOverride w:ilvl="0">
      <w:startOverride w:val="4"/>
    </w:lvlOverride>
  </w:num>
  <w:num w:numId="34" w16cid:durableId="252521062">
    <w:abstractNumId w:val="2"/>
    <w:lvlOverride w:ilvl="0">
      <w:startOverride w:val="5"/>
    </w:lvlOverride>
  </w:num>
  <w:num w:numId="35" w16cid:durableId="291982735">
    <w:abstractNumId w:val="2"/>
    <w:lvlOverride w:ilvl="0">
      <w:startOverride w:val="6"/>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ngesh Annadurai">
    <w15:presenceInfo w15:providerId="Windows Live" w15:userId="e697965e456b4e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D5"/>
    <w:rsid w:val="00856C03"/>
    <w:rsid w:val="00A7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8C99"/>
  <w15:chartTrackingRefBased/>
  <w15:docId w15:val="{EECE476B-D72B-430A-AD87-318C5356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2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2D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752D5"/>
    <w:rPr>
      <w:b/>
      <w:bCs/>
    </w:rPr>
  </w:style>
  <w:style w:type="paragraph" w:styleId="NormalWeb">
    <w:name w:val="Normal (Web)"/>
    <w:basedOn w:val="Normal"/>
    <w:uiPriority w:val="99"/>
    <w:unhideWhenUsed/>
    <w:rsid w:val="00A752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7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52D5"/>
    <w:rPr>
      <w:rFonts w:ascii="Courier New" w:eastAsia="Times New Roman" w:hAnsi="Courier New" w:cs="Courier New"/>
      <w:kern w:val="0"/>
      <w:sz w:val="20"/>
      <w:szCs w:val="20"/>
      <w14:ligatures w14:val="none"/>
    </w:rPr>
  </w:style>
  <w:style w:type="paragraph" w:styleId="Revision">
    <w:name w:val="Revision"/>
    <w:hidden/>
    <w:uiPriority w:val="99"/>
    <w:semiHidden/>
    <w:rsid w:val="00A752D5"/>
    <w:pPr>
      <w:spacing w:after="0" w:line="240" w:lineRule="auto"/>
    </w:pPr>
  </w:style>
  <w:style w:type="paragraph" w:styleId="Header">
    <w:name w:val="header"/>
    <w:basedOn w:val="Normal"/>
    <w:link w:val="HeaderChar"/>
    <w:uiPriority w:val="99"/>
    <w:unhideWhenUsed/>
    <w:rsid w:val="00A7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2D5"/>
  </w:style>
  <w:style w:type="paragraph" w:styleId="Footer">
    <w:name w:val="footer"/>
    <w:basedOn w:val="Normal"/>
    <w:link w:val="FooterChar"/>
    <w:uiPriority w:val="99"/>
    <w:unhideWhenUsed/>
    <w:rsid w:val="00A7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9673">
      <w:bodyDiv w:val="1"/>
      <w:marLeft w:val="0"/>
      <w:marRight w:val="0"/>
      <w:marTop w:val="0"/>
      <w:marBottom w:val="0"/>
      <w:divBdr>
        <w:top w:val="none" w:sz="0" w:space="0" w:color="auto"/>
        <w:left w:val="none" w:sz="0" w:space="0" w:color="auto"/>
        <w:bottom w:val="none" w:sz="0" w:space="0" w:color="auto"/>
        <w:right w:val="none" w:sz="0" w:space="0" w:color="auto"/>
      </w:divBdr>
    </w:div>
    <w:div w:id="375004742">
      <w:bodyDiv w:val="1"/>
      <w:marLeft w:val="0"/>
      <w:marRight w:val="0"/>
      <w:marTop w:val="0"/>
      <w:marBottom w:val="0"/>
      <w:divBdr>
        <w:top w:val="none" w:sz="0" w:space="0" w:color="auto"/>
        <w:left w:val="none" w:sz="0" w:space="0" w:color="auto"/>
        <w:bottom w:val="none" w:sz="0" w:space="0" w:color="auto"/>
        <w:right w:val="none" w:sz="0" w:space="0" w:color="auto"/>
      </w:divBdr>
    </w:div>
    <w:div w:id="430661142">
      <w:bodyDiv w:val="1"/>
      <w:marLeft w:val="0"/>
      <w:marRight w:val="0"/>
      <w:marTop w:val="0"/>
      <w:marBottom w:val="0"/>
      <w:divBdr>
        <w:top w:val="none" w:sz="0" w:space="0" w:color="auto"/>
        <w:left w:val="none" w:sz="0" w:space="0" w:color="auto"/>
        <w:bottom w:val="none" w:sz="0" w:space="0" w:color="auto"/>
        <w:right w:val="none" w:sz="0" w:space="0" w:color="auto"/>
      </w:divBdr>
    </w:div>
    <w:div w:id="691884265">
      <w:bodyDiv w:val="1"/>
      <w:marLeft w:val="0"/>
      <w:marRight w:val="0"/>
      <w:marTop w:val="0"/>
      <w:marBottom w:val="0"/>
      <w:divBdr>
        <w:top w:val="none" w:sz="0" w:space="0" w:color="auto"/>
        <w:left w:val="none" w:sz="0" w:space="0" w:color="auto"/>
        <w:bottom w:val="none" w:sz="0" w:space="0" w:color="auto"/>
        <w:right w:val="none" w:sz="0" w:space="0" w:color="auto"/>
      </w:divBdr>
    </w:div>
    <w:div w:id="921722482">
      <w:bodyDiv w:val="1"/>
      <w:marLeft w:val="0"/>
      <w:marRight w:val="0"/>
      <w:marTop w:val="0"/>
      <w:marBottom w:val="0"/>
      <w:divBdr>
        <w:top w:val="none" w:sz="0" w:space="0" w:color="auto"/>
        <w:left w:val="none" w:sz="0" w:space="0" w:color="auto"/>
        <w:bottom w:val="none" w:sz="0" w:space="0" w:color="auto"/>
        <w:right w:val="none" w:sz="0" w:space="0" w:color="auto"/>
      </w:divBdr>
    </w:div>
    <w:div w:id="991832467">
      <w:bodyDiv w:val="1"/>
      <w:marLeft w:val="0"/>
      <w:marRight w:val="0"/>
      <w:marTop w:val="0"/>
      <w:marBottom w:val="0"/>
      <w:divBdr>
        <w:top w:val="none" w:sz="0" w:space="0" w:color="auto"/>
        <w:left w:val="none" w:sz="0" w:space="0" w:color="auto"/>
        <w:bottom w:val="none" w:sz="0" w:space="0" w:color="auto"/>
        <w:right w:val="none" w:sz="0" w:space="0" w:color="auto"/>
      </w:divBdr>
    </w:div>
    <w:div w:id="1326468381">
      <w:bodyDiv w:val="1"/>
      <w:marLeft w:val="0"/>
      <w:marRight w:val="0"/>
      <w:marTop w:val="0"/>
      <w:marBottom w:val="0"/>
      <w:divBdr>
        <w:top w:val="none" w:sz="0" w:space="0" w:color="auto"/>
        <w:left w:val="none" w:sz="0" w:space="0" w:color="auto"/>
        <w:bottom w:val="none" w:sz="0" w:space="0" w:color="auto"/>
        <w:right w:val="none" w:sz="0" w:space="0" w:color="auto"/>
      </w:divBdr>
    </w:div>
    <w:div w:id="14952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defaultview-property/" TargetMode="External"/><Relationship Id="rId18" Type="http://schemas.openxmlformats.org/officeDocument/2006/relationships/hyperlink" Target="https://www.geeksforgeeks.org/html-dom-addeventlistener-method/" TargetMode="External"/><Relationship Id="rId26" Type="http://schemas.openxmlformats.org/officeDocument/2006/relationships/hyperlink" Target="https://www.geeksforgeeks.org/javascript-window-close-method/" TargetMode="External"/><Relationship Id="rId21" Type="http://schemas.openxmlformats.org/officeDocument/2006/relationships/hyperlink" Target="https://www.geeksforgeeks.org/html-dom-createattribute-method/" TargetMode="External"/><Relationship Id="rId34" Type="http://schemas.openxmlformats.org/officeDocument/2006/relationships/hyperlink" Target="https://www.geeksforgeeks.org/javascript-cleartimeout-clearinterval-method/" TargetMode="External"/><Relationship Id="rId7" Type="http://schemas.openxmlformats.org/officeDocument/2006/relationships/endnotes" Target="endnotes.xml"/><Relationship Id="rId12" Type="http://schemas.openxmlformats.org/officeDocument/2006/relationships/hyperlink" Target="https://www.geeksforgeeks.org/html-dom-script-charset-property/" TargetMode="External"/><Relationship Id="rId17" Type="http://schemas.openxmlformats.org/officeDocument/2006/relationships/hyperlink" Target="https://www.geeksforgeeks.org/html-dom-url-property/" TargetMode="External"/><Relationship Id="rId25" Type="http://schemas.openxmlformats.org/officeDocument/2006/relationships/hyperlink" Target="https://www.geeksforgeeks.org/html-dom-createevent-event-method/" TargetMode="External"/><Relationship Id="rId33" Type="http://schemas.openxmlformats.org/officeDocument/2006/relationships/hyperlink" Target="https://www.geeksforgeeks.org/html-dom-window-btoa-metho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html-dom-doctype-property/" TargetMode="External"/><Relationship Id="rId20" Type="http://schemas.openxmlformats.org/officeDocument/2006/relationships/hyperlink" Target="https://www.geeksforgeeks.org/html-dom-close-method/" TargetMode="External"/><Relationship Id="rId29" Type="http://schemas.openxmlformats.org/officeDocument/2006/relationships/hyperlink" Target="https://www.geeksforgeeks.org/html-dom-window-devicepixelratio-proper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html-dom-cookie-property/" TargetMode="External"/><Relationship Id="rId24" Type="http://schemas.openxmlformats.org/officeDocument/2006/relationships/hyperlink" Target="https://www.geeksforgeeks.org/html-dom-createelement-method/" TargetMode="External"/><Relationship Id="rId32" Type="http://schemas.openxmlformats.org/officeDocument/2006/relationships/hyperlink" Target="https://www.geeksforgeeks.org/javascript-window-blur-and-window-focus-method/"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geeksforgeeks.org/html-dom-domain-property/" TargetMode="External"/><Relationship Id="rId23" Type="http://schemas.openxmlformats.org/officeDocument/2006/relationships/hyperlink" Target="https://www.geeksforgeeks.org/html-dom-createdocumentfragment-method/" TargetMode="External"/><Relationship Id="rId28" Type="http://schemas.openxmlformats.org/officeDocument/2006/relationships/hyperlink" Target="https://www.geeksforgeeks.org/html-dom-window-crypto-property/" TargetMode="External"/><Relationship Id="rId36" Type="http://schemas.openxmlformats.org/officeDocument/2006/relationships/fontTable" Target="fontTable.xml"/><Relationship Id="rId10" Type="http://schemas.openxmlformats.org/officeDocument/2006/relationships/hyperlink" Target="https://www.geeksforgeeks.org/html-dom-baseuri-property/" TargetMode="External"/><Relationship Id="rId19" Type="http://schemas.openxmlformats.org/officeDocument/2006/relationships/hyperlink" Target="https://www.geeksforgeeks.org/html-dom-adoptnode-method/" TargetMode="External"/><Relationship Id="rId31" Type="http://schemas.openxmlformats.org/officeDocument/2006/relationships/hyperlink" Target="https://www.geeksforgeeks.org/html-window-atob-method/" TargetMode="External"/><Relationship Id="rId4" Type="http://schemas.openxmlformats.org/officeDocument/2006/relationships/settings" Target="settings.xml"/><Relationship Id="rId9" Type="http://schemas.openxmlformats.org/officeDocument/2006/relationships/hyperlink" Target="https://www.geeksforgeeks.org/html-dom-body-property/" TargetMode="External"/><Relationship Id="rId14" Type="http://schemas.openxmlformats.org/officeDocument/2006/relationships/hyperlink" Target="https://www.geeksforgeeks.org/html-dom-designmode-property/" TargetMode="External"/><Relationship Id="rId22" Type="http://schemas.openxmlformats.org/officeDocument/2006/relationships/hyperlink" Target="https://www.geeksforgeeks.org/html-dom-createcomment-method/" TargetMode="External"/><Relationship Id="rId27" Type="http://schemas.openxmlformats.org/officeDocument/2006/relationships/hyperlink" Target="https://www.geeksforgeeks.org/html-dom-window-customelements-property/" TargetMode="External"/><Relationship Id="rId30" Type="http://schemas.openxmlformats.org/officeDocument/2006/relationships/hyperlink" Target="https://www.geeksforgeeks.org/html-window-alert-method/" TargetMode="External"/><Relationship Id="rId35" Type="http://schemas.openxmlformats.org/officeDocument/2006/relationships/hyperlink" Target="https://www.geeksforgeeks.org/javascript-cleartimeout-clearinterval-method/" TargetMode="External"/><Relationship Id="rId8" Type="http://schemas.openxmlformats.org/officeDocument/2006/relationships/hyperlink" Target="https://www.geeksforgeeks.org/html-dom-activeelement-propert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C56A3-87E4-454D-A811-C1FB3D415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Langesh Annadurai</dc:creator>
  <cp:keywords/>
  <dc:description/>
  <cp:lastModifiedBy>Langesh Annadurai</cp:lastModifiedBy>
  <cp:revision>1</cp:revision>
  <dcterms:created xsi:type="dcterms:W3CDTF">2023-12-28T15:32:00Z</dcterms:created>
  <dcterms:modified xsi:type="dcterms:W3CDTF">2023-12-28T15:52:00Z</dcterms:modified>
</cp:coreProperties>
</file>